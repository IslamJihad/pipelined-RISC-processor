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5967" w14:textId="77777777" w:rsidR="005F3BF8" w:rsidRDefault="005F3BF8" w:rsidP="005F3BF8">
      <w:pPr>
        <w:jc w:val="center"/>
        <w:rPr>
          <w:sz w:val="32"/>
          <w:szCs w:val="32"/>
        </w:rPr>
      </w:pPr>
      <w:r>
        <w:rPr>
          <w:noProof/>
          <w:sz w:val="32"/>
          <w:szCs w:val="32"/>
        </w:rPr>
        <w:drawing>
          <wp:inline distT="114300" distB="114300" distL="114300" distR="114300" wp14:anchorId="144B2B42" wp14:editId="22C750E5">
            <wp:extent cx="4038600" cy="1762125"/>
            <wp:effectExtent l="0" t="0" r="0" b="0"/>
            <wp:docPr id="3" name="image1.png" descr="Arrow&#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png" descr="Arrow&#10;&#10;Description automatically generated with low confidence"/>
                    <pic:cNvPicPr preferRelativeResize="0"/>
                  </pic:nvPicPr>
                  <pic:blipFill>
                    <a:blip r:embed="rId8"/>
                    <a:srcRect/>
                    <a:stretch>
                      <a:fillRect/>
                    </a:stretch>
                  </pic:blipFill>
                  <pic:spPr>
                    <a:xfrm>
                      <a:off x="0" y="0"/>
                      <a:ext cx="4038600" cy="1762125"/>
                    </a:xfrm>
                    <a:prstGeom prst="rect">
                      <a:avLst/>
                    </a:prstGeom>
                  </pic:spPr>
                </pic:pic>
              </a:graphicData>
            </a:graphic>
          </wp:inline>
        </w:drawing>
      </w:r>
    </w:p>
    <w:p w14:paraId="7387B867" w14:textId="77777777" w:rsidR="005F3BF8" w:rsidRDefault="005F3BF8" w:rsidP="005F3BF8">
      <w:pPr>
        <w:jc w:val="center"/>
        <w:rPr>
          <w:rFonts w:ascii="Arial" w:eastAsia="Arial" w:hAnsi="Arial" w:cs="Arial"/>
          <w:sz w:val="26"/>
          <w:szCs w:val="26"/>
        </w:rPr>
      </w:pPr>
      <w:r>
        <w:rPr>
          <w:rFonts w:ascii="Arial" w:eastAsia="Arial" w:hAnsi="Arial" w:cs="Arial"/>
          <w:sz w:val="26"/>
          <w:szCs w:val="26"/>
        </w:rPr>
        <w:t>Birzeit University</w:t>
      </w:r>
    </w:p>
    <w:p w14:paraId="38BA4E84" w14:textId="77777777" w:rsidR="005F3BF8" w:rsidRDefault="005F3BF8" w:rsidP="005F3BF8">
      <w:pPr>
        <w:jc w:val="center"/>
        <w:rPr>
          <w:rFonts w:ascii="Arial" w:eastAsia="Arial" w:hAnsi="Arial" w:cs="Arial"/>
          <w:sz w:val="26"/>
          <w:szCs w:val="26"/>
          <w:highlight w:val="white"/>
        </w:rPr>
      </w:pPr>
      <w:r>
        <w:rPr>
          <w:rFonts w:ascii="Arial" w:eastAsia="Arial" w:hAnsi="Arial" w:cs="Arial"/>
          <w:sz w:val="26"/>
          <w:szCs w:val="26"/>
          <w:highlight w:val="white"/>
        </w:rPr>
        <w:t>Computer Systems Engineering</w:t>
      </w:r>
    </w:p>
    <w:p w14:paraId="5E62E49C" w14:textId="77777777" w:rsidR="005F3BF8" w:rsidRDefault="005F3BF8" w:rsidP="005F3BF8">
      <w:pPr>
        <w:jc w:val="center"/>
        <w:rPr>
          <w:rFonts w:ascii="Arial" w:eastAsia="Arial" w:hAnsi="Arial" w:cs="Arial"/>
          <w:sz w:val="26"/>
          <w:szCs w:val="26"/>
          <w:highlight w:val="white"/>
        </w:rPr>
      </w:pPr>
      <w:r>
        <w:rPr>
          <w:rFonts w:ascii="Arial" w:eastAsia="Arial" w:hAnsi="Arial" w:cs="Arial"/>
          <w:sz w:val="26"/>
          <w:szCs w:val="26"/>
          <w:highlight w:val="white"/>
        </w:rPr>
        <w:t>COMPUTER ARCHITECTURE</w:t>
      </w:r>
    </w:p>
    <w:p w14:paraId="12E91987" w14:textId="77777777" w:rsidR="005F3BF8" w:rsidRDefault="005F3BF8" w:rsidP="005F3BF8">
      <w:pPr>
        <w:jc w:val="center"/>
        <w:rPr>
          <w:rFonts w:ascii="Arial" w:eastAsia="Arial" w:hAnsi="Arial" w:cs="Arial"/>
          <w:sz w:val="26"/>
          <w:szCs w:val="26"/>
          <w:highlight w:val="white"/>
        </w:rPr>
      </w:pPr>
      <w:r>
        <w:rPr>
          <w:rFonts w:ascii="Arial" w:eastAsia="Arial" w:hAnsi="Arial" w:cs="Arial"/>
          <w:sz w:val="26"/>
          <w:szCs w:val="26"/>
          <w:highlight w:val="white"/>
        </w:rPr>
        <w:t>ENCS4370</w:t>
      </w:r>
    </w:p>
    <w:p w14:paraId="13851641" w14:textId="77777777" w:rsidR="005F3BF8" w:rsidRDefault="005F3BF8" w:rsidP="005F3BF8">
      <w:pPr>
        <w:jc w:val="center"/>
        <w:rPr>
          <w:rFonts w:ascii="Arial" w:eastAsia="Arial" w:hAnsi="Arial" w:cs="Arial"/>
          <w:sz w:val="26"/>
          <w:szCs w:val="26"/>
          <w:highlight w:val="white"/>
        </w:rPr>
      </w:pPr>
      <w:r>
        <w:rPr>
          <w:rFonts w:ascii="Arial" w:eastAsia="Arial" w:hAnsi="Arial" w:cs="Arial"/>
          <w:sz w:val="26"/>
          <w:szCs w:val="26"/>
          <w:highlight w:val="white"/>
        </w:rPr>
        <w:t xml:space="preserve">Pipelined Processor </w:t>
      </w:r>
    </w:p>
    <w:p w14:paraId="73B376A7" w14:textId="77777777" w:rsidR="005F3BF8" w:rsidRDefault="005F3BF8" w:rsidP="005F3BF8"/>
    <w:p w14:paraId="46DBE9F7" w14:textId="77777777" w:rsidR="005F3BF8" w:rsidRDefault="005F3BF8" w:rsidP="005F3BF8"/>
    <w:p w14:paraId="7DAB87F6" w14:textId="77777777" w:rsidR="005F3BF8" w:rsidRDefault="005F3BF8" w:rsidP="005F3BF8"/>
    <w:p w14:paraId="388BE366" w14:textId="77777777" w:rsidR="005F3BF8" w:rsidRDefault="005F3BF8" w:rsidP="005F3BF8">
      <w:r>
        <w:t xml:space="preserve">Prepared </w:t>
      </w:r>
      <w:proofErr w:type="gramStart"/>
      <w:r>
        <w:t>by :</w:t>
      </w:r>
      <w:proofErr w:type="gramEnd"/>
      <w:r>
        <w:t xml:space="preserve"> </w:t>
      </w:r>
    </w:p>
    <w:p w14:paraId="699FA3C8" w14:textId="77777777" w:rsidR="005F3BF8" w:rsidRDefault="005F3BF8" w:rsidP="005F3BF8">
      <w:r>
        <w:t>Basil Mari                        1191027</w:t>
      </w:r>
    </w:p>
    <w:p w14:paraId="2C5B26CB" w14:textId="77777777" w:rsidR="005F3BF8" w:rsidRDefault="005F3BF8" w:rsidP="005F3BF8">
      <w:r>
        <w:t>Islam Jihad                      1191375</w:t>
      </w:r>
    </w:p>
    <w:p w14:paraId="3FEC0C3E" w14:textId="77777777" w:rsidR="005F3BF8" w:rsidRDefault="005F3BF8" w:rsidP="005F3BF8">
      <w:proofErr w:type="spellStart"/>
      <w:r>
        <w:t>Yousra</w:t>
      </w:r>
      <w:proofErr w:type="spellEnd"/>
      <w:r>
        <w:t xml:space="preserve"> Sheikh </w:t>
      </w:r>
      <w:proofErr w:type="spellStart"/>
      <w:r>
        <w:t>Qasim</w:t>
      </w:r>
      <w:proofErr w:type="spellEnd"/>
      <w:r>
        <w:t xml:space="preserve">     1192131</w:t>
      </w:r>
    </w:p>
    <w:p w14:paraId="5D9E7FD6" w14:textId="77777777" w:rsidR="005F3BF8" w:rsidRDefault="005F3BF8" w:rsidP="005F3BF8"/>
    <w:p w14:paraId="249B225D" w14:textId="77777777" w:rsidR="005F3BF8" w:rsidRDefault="005F3BF8" w:rsidP="005F3BF8"/>
    <w:p w14:paraId="6E8219A8" w14:textId="77777777" w:rsidR="005F3BF8" w:rsidRDefault="005F3BF8" w:rsidP="005F3BF8">
      <w:proofErr w:type="gramStart"/>
      <w:r>
        <w:t>Instructor :</w:t>
      </w:r>
      <w:proofErr w:type="gramEnd"/>
      <w:r>
        <w:t xml:space="preserve"> Ayman </w:t>
      </w:r>
      <w:proofErr w:type="spellStart"/>
      <w:r>
        <w:t>Hroub</w:t>
      </w:r>
      <w:proofErr w:type="spellEnd"/>
      <w:r>
        <w:t xml:space="preserve"> </w:t>
      </w:r>
    </w:p>
    <w:p w14:paraId="101F3400" w14:textId="77777777" w:rsidR="005F3BF8" w:rsidRDefault="005F3BF8" w:rsidP="005F3BF8">
      <w:proofErr w:type="gramStart"/>
      <w:r>
        <w:t>Date :</w:t>
      </w:r>
      <w:proofErr w:type="gramEnd"/>
      <w:r>
        <w:t xml:space="preserve"> June 10, 2022</w:t>
      </w:r>
    </w:p>
    <w:p w14:paraId="181AA21E" w14:textId="77777777" w:rsidR="005F3BF8" w:rsidRDefault="005F3BF8" w:rsidP="005F3BF8">
      <w:proofErr w:type="gramStart"/>
      <w:r>
        <w:t>Section :</w:t>
      </w:r>
      <w:proofErr w:type="gramEnd"/>
      <w:r>
        <w:t xml:space="preserve"> 3</w:t>
      </w:r>
    </w:p>
    <w:p w14:paraId="50CA22A1" w14:textId="77777777" w:rsidR="005F3BF8" w:rsidRDefault="005F3BF8" w:rsidP="005F3BF8">
      <w:pPr>
        <w:rPr>
          <w:rFonts w:asciiTheme="minorHAnsi" w:hAnsiTheme="minorHAnsi" w:cstheme="minorBidi"/>
          <w:rtl/>
          <w:lang w:val="en-US" w:bidi="ar-JO"/>
        </w:rPr>
      </w:pPr>
      <w:r>
        <w:br w:type="page"/>
      </w:r>
    </w:p>
    <w:p w14:paraId="759F4A22" w14:textId="0648408B" w:rsidR="005F3BF8" w:rsidRDefault="005F3BF8" w:rsidP="005F3BF8">
      <w:pPr>
        <w:rPr>
          <w:sz w:val="24"/>
          <w:szCs w:val="24"/>
          <w:u w:val="single"/>
        </w:rPr>
      </w:pPr>
    </w:p>
    <w:p w14:paraId="7AEBFDC6" w14:textId="77777777" w:rsidR="005F3BF8" w:rsidRDefault="005F3BF8" w:rsidP="005F3BF8">
      <w:pPr>
        <w:rPr>
          <w:b/>
          <w:sz w:val="36"/>
          <w:szCs w:val="36"/>
        </w:rPr>
      </w:pPr>
      <w:r>
        <w:rPr>
          <w:b/>
          <w:sz w:val="36"/>
          <w:szCs w:val="36"/>
        </w:rPr>
        <w:t>1 - Abstract:</w:t>
      </w:r>
    </w:p>
    <w:p w14:paraId="4A7385D9" w14:textId="77777777" w:rsidR="005F3BF8" w:rsidRDefault="005F3BF8" w:rsidP="005F3BF8">
      <w:pPr>
        <w:rPr>
          <w:sz w:val="24"/>
          <w:szCs w:val="24"/>
        </w:rPr>
      </w:pPr>
      <w:r>
        <w:rPr>
          <w:sz w:val="24"/>
          <w:szCs w:val="24"/>
        </w:rPr>
        <w:t xml:space="preserve">In this project, we have designed a 24-bit pipelined processor and the tool that was used is Logisim simulator. </w:t>
      </w:r>
    </w:p>
    <w:p w14:paraId="4CE2A57B" w14:textId="77777777" w:rsidR="005F3BF8" w:rsidRDefault="005F3BF8" w:rsidP="005F3BF8">
      <w:pPr>
        <w:rPr>
          <w:sz w:val="24"/>
          <w:szCs w:val="24"/>
        </w:rPr>
      </w:pPr>
      <w:r>
        <w:rPr>
          <w:sz w:val="24"/>
          <w:szCs w:val="24"/>
        </w:rPr>
        <w:t xml:space="preserve">The RISC processor has 3 different types that support 24 bits instructions </w:t>
      </w:r>
      <w:proofErr w:type="gramStart"/>
      <w:r>
        <w:rPr>
          <w:sz w:val="24"/>
          <w:szCs w:val="24"/>
        </w:rPr>
        <w:t>( R</w:t>
      </w:r>
      <w:proofErr w:type="gramEnd"/>
      <w:r>
        <w:rPr>
          <w:sz w:val="24"/>
          <w:szCs w:val="24"/>
        </w:rPr>
        <w:t xml:space="preserve">-type, I-type and J-type ) with different addressing modes, also eight 24-bit general-purpose registers: R0 through R7 and 24-bits program counter register were implemented. </w:t>
      </w:r>
    </w:p>
    <w:p w14:paraId="2DF33CBF" w14:textId="77777777" w:rsidR="005F3BF8" w:rsidRDefault="005F3BF8" w:rsidP="005F3BF8">
      <w:pPr>
        <w:rPr>
          <w:sz w:val="24"/>
          <w:szCs w:val="24"/>
        </w:rPr>
      </w:pPr>
      <w:r>
        <w:rPr>
          <w:sz w:val="24"/>
          <w:szCs w:val="24"/>
        </w:rPr>
        <w:t>The five stages of the pipelined processor were implemented and tested successfully.</w:t>
      </w:r>
    </w:p>
    <w:p w14:paraId="676E35CA" w14:textId="77777777" w:rsidR="005F3BF8" w:rsidRDefault="005F3BF8" w:rsidP="005F3BF8">
      <w:pPr>
        <w:rPr>
          <w:sz w:val="24"/>
          <w:szCs w:val="24"/>
        </w:rPr>
      </w:pPr>
    </w:p>
    <w:p w14:paraId="0A126E63" w14:textId="77777777" w:rsidR="005F3BF8" w:rsidRDefault="005F3BF8" w:rsidP="005F3BF8">
      <w:pPr>
        <w:rPr>
          <w:sz w:val="28"/>
          <w:szCs w:val="28"/>
        </w:rPr>
      </w:pPr>
    </w:p>
    <w:p w14:paraId="002183F1" w14:textId="77777777" w:rsidR="005F3BF8" w:rsidRDefault="005F3BF8" w:rsidP="005F3BF8">
      <w:pPr>
        <w:rPr>
          <w:sz w:val="28"/>
          <w:szCs w:val="28"/>
        </w:rPr>
      </w:pPr>
    </w:p>
    <w:p w14:paraId="20CF5BF7" w14:textId="77777777" w:rsidR="005F3BF8" w:rsidRDefault="005F3BF8" w:rsidP="005F3BF8">
      <w:pPr>
        <w:rPr>
          <w:sz w:val="28"/>
          <w:szCs w:val="28"/>
        </w:rPr>
      </w:pPr>
    </w:p>
    <w:p w14:paraId="4E07DB0A" w14:textId="77777777" w:rsidR="005F3BF8" w:rsidRDefault="005F3BF8" w:rsidP="005F3BF8">
      <w:pPr>
        <w:rPr>
          <w:sz w:val="28"/>
          <w:szCs w:val="28"/>
        </w:rPr>
      </w:pPr>
    </w:p>
    <w:p w14:paraId="1E6ADB5D" w14:textId="77777777" w:rsidR="005F3BF8" w:rsidRDefault="005F3BF8" w:rsidP="005F3BF8">
      <w:pPr>
        <w:rPr>
          <w:sz w:val="28"/>
          <w:szCs w:val="28"/>
        </w:rPr>
      </w:pPr>
    </w:p>
    <w:p w14:paraId="046E3244" w14:textId="77777777" w:rsidR="005F3BF8" w:rsidRDefault="005F3BF8" w:rsidP="005F3BF8">
      <w:pPr>
        <w:rPr>
          <w:sz w:val="28"/>
          <w:szCs w:val="28"/>
        </w:rPr>
      </w:pPr>
    </w:p>
    <w:p w14:paraId="128B0604" w14:textId="77777777" w:rsidR="005F3BF8" w:rsidRDefault="005F3BF8" w:rsidP="005F3BF8">
      <w:pPr>
        <w:rPr>
          <w:sz w:val="28"/>
          <w:szCs w:val="28"/>
        </w:rPr>
      </w:pPr>
    </w:p>
    <w:p w14:paraId="7A727A7A" w14:textId="77777777" w:rsidR="005F3BF8" w:rsidRDefault="005F3BF8" w:rsidP="005F3BF8">
      <w:pPr>
        <w:rPr>
          <w:sz w:val="28"/>
          <w:szCs w:val="28"/>
        </w:rPr>
      </w:pPr>
    </w:p>
    <w:p w14:paraId="14D18EE9" w14:textId="77777777" w:rsidR="005F3BF8" w:rsidRDefault="005F3BF8" w:rsidP="005F3BF8">
      <w:pPr>
        <w:rPr>
          <w:sz w:val="28"/>
          <w:szCs w:val="28"/>
        </w:rPr>
      </w:pPr>
    </w:p>
    <w:p w14:paraId="46644C66" w14:textId="77777777" w:rsidR="005F3BF8" w:rsidRDefault="005F3BF8" w:rsidP="005F3BF8">
      <w:pPr>
        <w:rPr>
          <w:sz w:val="28"/>
          <w:szCs w:val="28"/>
        </w:rPr>
      </w:pPr>
    </w:p>
    <w:p w14:paraId="10D3B109" w14:textId="77777777" w:rsidR="005F3BF8" w:rsidRDefault="005F3BF8" w:rsidP="005F3BF8">
      <w:pPr>
        <w:rPr>
          <w:sz w:val="28"/>
          <w:szCs w:val="28"/>
        </w:rPr>
      </w:pPr>
    </w:p>
    <w:p w14:paraId="243B60CA" w14:textId="77777777" w:rsidR="005F3BF8" w:rsidRDefault="005F3BF8" w:rsidP="005F3BF8">
      <w:pPr>
        <w:rPr>
          <w:sz w:val="28"/>
          <w:szCs w:val="28"/>
        </w:rPr>
      </w:pPr>
    </w:p>
    <w:p w14:paraId="14FCF9E8" w14:textId="77777777" w:rsidR="005F3BF8" w:rsidRDefault="005F3BF8" w:rsidP="005F3BF8">
      <w:pPr>
        <w:rPr>
          <w:sz w:val="28"/>
          <w:szCs w:val="28"/>
        </w:rPr>
      </w:pPr>
    </w:p>
    <w:p w14:paraId="480BE890" w14:textId="1CE0CAE6" w:rsidR="005F3BF8" w:rsidRDefault="005F3BF8" w:rsidP="005F3BF8">
      <w:pPr>
        <w:rPr>
          <w:sz w:val="24"/>
          <w:szCs w:val="24"/>
          <w:u w:val="single"/>
        </w:rPr>
      </w:pPr>
    </w:p>
    <w:sdt>
      <w:sdtPr>
        <w:rPr>
          <w:rFonts w:ascii="Proxima Nova" w:eastAsia="Proxima Nova" w:hAnsi="Proxima Nova" w:cs="Proxima Nova"/>
          <w:color w:val="auto"/>
          <w:sz w:val="22"/>
          <w:szCs w:val="22"/>
          <w:lang w:val="en"/>
        </w:rPr>
        <w:id w:val="1334188533"/>
        <w:docPartObj>
          <w:docPartGallery w:val="Table of Contents"/>
          <w:docPartUnique/>
        </w:docPartObj>
      </w:sdtPr>
      <w:sdtEndPr>
        <w:rPr>
          <w:b/>
          <w:bCs/>
        </w:rPr>
      </w:sdtEndPr>
      <w:sdtContent>
        <w:p w14:paraId="0BE5A765" w14:textId="77777777" w:rsidR="005F3BF8" w:rsidRDefault="005F3BF8" w:rsidP="005F3BF8">
          <w:pPr>
            <w:pStyle w:val="TOCHeading1"/>
          </w:pPr>
          <w:r>
            <w:t>Table of Contents</w:t>
          </w:r>
        </w:p>
        <w:p w14:paraId="22D4D557" w14:textId="0F92E8A0" w:rsidR="00FA6602" w:rsidRDefault="005F3BF8">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5964415" w:history="1">
            <w:r w:rsidR="00FA6602" w:rsidRPr="00042A90">
              <w:rPr>
                <w:rStyle w:val="Hyperlink"/>
                <w:noProof/>
              </w:rPr>
              <w:t>Theory:</w:t>
            </w:r>
            <w:r w:rsidR="00FA6602">
              <w:rPr>
                <w:noProof/>
                <w:webHidden/>
              </w:rPr>
              <w:tab/>
            </w:r>
            <w:r w:rsidR="00FA6602">
              <w:rPr>
                <w:noProof/>
                <w:webHidden/>
              </w:rPr>
              <w:fldChar w:fldCharType="begin"/>
            </w:r>
            <w:r w:rsidR="00FA6602">
              <w:rPr>
                <w:noProof/>
                <w:webHidden/>
              </w:rPr>
              <w:instrText xml:space="preserve"> PAGEREF _Toc105964415 \h </w:instrText>
            </w:r>
            <w:r w:rsidR="00FA6602">
              <w:rPr>
                <w:noProof/>
                <w:webHidden/>
              </w:rPr>
            </w:r>
            <w:r w:rsidR="00FA6602">
              <w:rPr>
                <w:noProof/>
                <w:webHidden/>
              </w:rPr>
              <w:fldChar w:fldCharType="separate"/>
            </w:r>
            <w:r w:rsidR="000D762C">
              <w:rPr>
                <w:noProof/>
                <w:webHidden/>
              </w:rPr>
              <w:t>7</w:t>
            </w:r>
            <w:r w:rsidR="00FA6602">
              <w:rPr>
                <w:noProof/>
                <w:webHidden/>
              </w:rPr>
              <w:fldChar w:fldCharType="end"/>
            </w:r>
          </w:hyperlink>
        </w:p>
        <w:p w14:paraId="5A092D4A" w14:textId="24D0418A" w:rsidR="00FA6602" w:rsidRDefault="00FA6602">
          <w:pPr>
            <w:pStyle w:val="TOC2"/>
            <w:tabs>
              <w:tab w:val="right" w:leader="dot" w:pos="9350"/>
            </w:tabs>
            <w:rPr>
              <w:rFonts w:asciiTheme="minorHAnsi" w:eastAsiaTheme="minorEastAsia" w:hAnsiTheme="minorHAnsi" w:cstheme="minorBidi"/>
              <w:noProof/>
              <w:lang w:val="en-US"/>
            </w:rPr>
          </w:pPr>
          <w:hyperlink w:anchor="_Toc105964416" w:history="1">
            <w:r w:rsidRPr="00042A90">
              <w:rPr>
                <w:rStyle w:val="Hyperlink"/>
                <w:noProof/>
              </w:rPr>
              <w:t>Datapath:</w:t>
            </w:r>
            <w:r>
              <w:rPr>
                <w:noProof/>
                <w:webHidden/>
              </w:rPr>
              <w:tab/>
            </w:r>
            <w:r>
              <w:rPr>
                <w:noProof/>
                <w:webHidden/>
              </w:rPr>
              <w:fldChar w:fldCharType="begin"/>
            </w:r>
            <w:r>
              <w:rPr>
                <w:noProof/>
                <w:webHidden/>
              </w:rPr>
              <w:instrText xml:space="preserve"> PAGEREF _Toc105964416 \h </w:instrText>
            </w:r>
            <w:r>
              <w:rPr>
                <w:noProof/>
                <w:webHidden/>
              </w:rPr>
            </w:r>
            <w:r>
              <w:rPr>
                <w:noProof/>
                <w:webHidden/>
              </w:rPr>
              <w:fldChar w:fldCharType="separate"/>
            </w:r>
            <w:r w:rsidR="000D762C">
              <w:rPr>
                <w:noProof/>
                <w:webHidden/>
              </w:rPr>
              <w:t>7</w:t>
            </w:r>
            <w:r>
              <w:rPr>
                <w:noProof/>
                <w:webHidden/>
              </w:rPr>
              <w:fldChar w:fldCharType="end"/>
            </w:r>
          </w:hyperlink>
        </w:p>
        <w:p w14:paraId="2D1B630D" w14:textId="12DC84D2" w:rsidR="00FA6602" w:rsidRDefault="00FA6602">
          <w:pPr>
            <w:pStyle w:val="TOC2"/>
            <w:tabs>
              <w:tab w:val="right" w:leader="dot" w:pos="9350"/>
            </w:tabs>
            <w:rPr>
              <w:rFonts w:asciiTheme="minorHAnsi" w:eastAsiaTheme="minorEastAsia" w:hAnsiTheme="minorHAnsi" w:cstheme="minorBidi"/>
              <w:noProof/>
              <w:lang w:val="en-US"/>
            </w:rPr>
          </w:pPr>
          <w:hyperlink w:anchor="_Toc105964417" w:history="1">
            <w:r w:rsidRPr="00042A90">
              <w:rPr>
                <w:rStyle w:val="Hyperlink"/>
                <w:noProof/>
              </w:rPr>
              <w:t>Pipelining Architecture:</w:t>
            </w:r>
            <w:r>
              <w:rPr>
                <w:noProof/>
                <w:webHidden/>
              </w:rPr>
              <w:tab/>
            </w:r>
            <w:r>
              <w:rPr>
                <w:noProof/>
                <w:webHidden/>
              </w:rPr>
              <w:fldChar w:fldCharType="begin"/>
            </w:r>
            <w:r>
              <w:rPr>
                <w:noProof/>
                <w:webHidden/>
              </w:rPr>
              <w:instrText xml:space="preserve"> PAGEREF _Toc105964417 \h </w:instrText>
            </w:r>
            <w:r>
              <w:rPr>
                <w:noProof/>
                <w:webHidden/>
              </w:rPr>
            </w:r>
            <w:r>
              <w:rPr>
                <w:noProof/>
                <w:webHidden/>
              </w:rPr>
              <w:fldChar w:fldCharType="separate"/>
            </w:r>
            <w:r w:rsidR="000D762C">
              <w:rPr>
                <w:noProof/>
                <w:webHidden/>
              </w:rPr>
              <w:t>7</w:t>
            </w:r>
            <w:r>
              <w:rPr>
                <w:noProof/>
                <w:webHidden/>
              </w:rPr>
              <w:fldChar w:fldCharType="end"/>
            </w:r>
          </w:hyperlink>
        </w:p>
        <w:p w14:paraId="0EB3A42C" w14:textId="1FD96344" w:rsidR="00FA6602" w:rsidRDefault="00FA6602">
          <w:pPr>
            <w:pStyle w:val="TOC1"/>
            <w:tabs>
              <w:tab w:val="right" w:leader="dot" w:pos="9350"/>
            </w:tabs>
            <w:rPr>
              <w:rFonts w:asciiTheme="minorHAnsi" w:eastAsiaTheme="minorEastAsia" w:hAnsiTheme="minorHAnsi" w:cstheme="minorBidi"/>
              <w:noProof/>
              <w:lang w:val="en-US"/>
            </w:rPr>
          </w:pPr>
          <w:hyperlink w:anchor="_Toc105964418" w:history="1">
            <w:r w:rsidRPr="00042A90">
              <w:rPr>
                <w:rStyle w:val="Hyperlink"/>
                <w:noProof/>
              </w:rPr>
              <w:t>Project background:</w:t>
            </w:r>
            <w:r>
              <w:rPr>
                <w:noProof/>
                <w:webHidden/>
              </w:rPr>
              <w:tab/>
            </w:r>
            <w:r>
              <w:rPr>
                <w:noProof/>
                <w:webHidden/>
              </w:rPr>
              <w:fldChar w:fldCharType="begin"/>
            </w:r>
            <w:r>
              <w:rPr>
                <w:noProof/>
                <w:webHidden/>
              </w:rPr>
              <w:instrText xml:space="preserve"> PAGEREF _Toc105964418 \h </w:instrText>
            </w:r>
            <w:r>
              <w:rPr>
                <w:noProof/>
                <w:webHidden/>
              </w:rPr>
            </w:r>
            <w:r>
              <w:rPr>
                <w:noProof/>
                <w:webHidden/>
              </w:rPr>
              <w:fldChar w:fldCharType="separate"/>
            </w:r>
            <w:r w:rsidR="000D762C">
              <w:rPr>
                <w:noProof/>
                <w:webHidden/>
              </w:rPr>
              <w:t>7</w:t>
            </w:r>
            <w:r>
              <w:rPr>
                <w:noProof/>
                <w:webHidden/>
              </w:rPr>
              <w:fldChar w:fldCharType="end"/>
            </w:r>
          </w:hyperlink>
        </w:p>
        <w:p w14:paraId="1CADD32D" w14:textId="3971B24D" w:rsidR="00FA6602" w:rsidRDefault="00FA6602">
          <w:pPr>
            <w:pStyle w:val="TOC1"/>
            <w:tabs>
              <w:tab w:val="right" w:leader="dot" w:pos="9350"/>
            </w:tabs>
            <w:rPr>
              <w:rFonts w:asciiTheme="minorHAnsi" w:eastAsiaTheme="minorEastAsia" w:hAnsiTheme="minorHAnsi" w:cstheme="minorBidi"/>
              <w:noProof/>
              <w:lang w:val="en-US"/>
            </w:rPr>
          </w:pPr>
          <w:hyperlink w:anchor="_Toc105964419" w:history="1">
            <w:r w:rsidRPr="00042A90">
              <w:rPr>
                <w:rStyle w:val="Hyperlink"/>
                <w:noProof/>
              </w:rPr>
              <w:t>Design and Implementation</w:t>
            </w:r>
            <w:r>
              <w:rPr>
                <w:noProof/>
                <w:webHidden/>
              </w:rPr>
              <w:tab/>
            </w:r>
            <w:r>
              <w:rPr>
                <w:noProof/>
                <w:webHidden/>
              </w:rPr>
              <w:fldChar w:fldCharType="begin"/>
            </w:r>
            <w:r>
              <w:rPr>
                <w:noProof/>
                <w:webHidden/>
              </w:rPr>
              <w:instrText xml:space="preserve"> PAGEREF _Toc105964419 \h </w:instrText>
            </w:r>
            <w:r>
              <w:rPr>
                <w:noProof/>
                <w:webHidden/>
              </w:rPr>
            </w:r>
            <w:r>
              <w:rPr>
                <w:noProof/>
                <w:webHidden/>
              </w:rPr>
              <w:fldChar w:fldCharType="separate"/>
            </w:r>
            <w:r w:rsidR="000D762C">
              <w:rPr>
                <w:noProof/>
                <w:webHidden/>
              </w:rPr>
              <w:t>9</w:t>
            </w:r>
            <w:r>
              <w:rPr>
                <w:noProof/>
                <w:webHidden/>
              </w:rPr>
              <w:fldChar w:fldCharType="end"/>
            </w:r>
          </w:hyperlink>
        </w:p>
        <w:p w14:paraId="538B18BF" w14:textId="67DF1376" w:rsidR="00FA6602" w:rsidRDefault="00FA6602">
          <w:pPr>
            <w:pStyle w:val="TOC2"/>
            <w:tabs>
              <w:tab w:val="right" w:leader="dot" w:pos="9350"/>
            </w:tabs>
            <w:rPr>
              <w:rFonts w:asciiTheme="minorHAnsi" w:eastAsiaTheme="minorEastAsia" w:hAnsiTheme="minorHAnsi" w:cstheme="minorBidi"/>
              <w:noProof/>
              <w:lang w:val="en-US"/>
            </w:rPr>
          </w:pPr>
          <w:hyperlink w:anchor="_Toc105964420" w:history="1">
            <w:r w:rsidRPr="00042A90">
              <w:rPr>
                <w:rStyle w:val="Hyperlink"/>
                <w:noProof/>
              </w:rPr>
              <w:t>Components</w:t>
            </w:r>
            <w:r>
              <w:rPr>
                <w:noProof/>
                <w:webHidden/>
              </w:rPr>
              <w:tab/>
            </w:r>
            <w:r>
              <w:rPr>
                <w:noProof/>
                <w:webHidden/>
              </w:rPr>
              <w:fldChar w:fldCharType="begin"/>
            </w:r>
            <w:r>
              <w:rPr>
                <w:noProof/>
                <w:webHidden/>
              </w:rPr>
              <w:instrText xml:space="preserve"> PAGEREF _Toc105964420 \h </w:instrText>
            </w:r>
            <w:r>
              <w:rPr>
                <w:noProof/>
                <w:webHidden/>
              </w:rPr>
            </w:r>
            <w:r>
              <w:rPr>
                <w:noProof/>
                <w:webHidden/>
              </w:rPr>
              <w:fldChar w:fldCharType="separate"/>
            </w:r>
            <w:r w:rsidR="000D762C">
              <w:rPr>
                <w:noProof/>
                <w:webHidden/>
              </w:rPr>
              <w:t>9</w:t>
            </w:r>
            <w:r>
              <w:rPr>
                <w:noProof/>
                <w:webHidden/>
              </w:rPr>
              <w:fldChar w:fldCharType="end"/>
            </w:r>
          </w:hyperlink>
        </w:p>
        <w:p w14:paraId="1A414875" w14:textId="6B2332D6" w:rsidR="00FA6602" w:rsidRDefault="00FA6602">
          <w:pPr>
            <w:pStyle w:val="TOC3"/>
            <w:tabs>
              <w:tab w:val="right" w:leader="dot" w:pos="9350"/>
            </w:tabs>
            <w:rPr>
              <w:rFonts w:asciiTheme="minorHAnsi" w:eastAsiaTheme="minorEastAsia" w:hAnsiTheme="minorHAnsi" w:cstheme="minorBidi"/>
              <w:noProof/>
              <w:lang w:val="en-US"/>
            </w:rPr>
          </w:pPr>
          <w:hyperlink w:anchor="_Toc105964421" w:history="1">
            <w:r w:rsidRPr="00042A90">
              <w:rPr>
                <w:rStyle w:val="Hyperlink"/>
                <w:noProof/>
              </w:rPr>
              <w:t>Register file</w:t>
            </w:r>
            <w:r>
              <w:rPr>
                <w:noProof/>
                <w:webHidden/>
              </w:rPr>
              <w:tab/>
            </w:r>
            <w:r>
              <w:rPr>
                <w:noProof/>
                <w:webHidden/>
              </w:rPr>
              <w:fldChar w:fldCharType="begin"/>
            </w:r>
            <w:r>
              <w:rPr>
                <w:noProof/>
                <w:webHidden/>
              </w:rPr>
              <w:instrText xml:space="preserve"> PAGEREF _Toc105964421 \h </w:instrText>
            </w:r>
            <w:r>
              <w:rPr>
                <w:noProof/>
                <w:webHidden/>
              </w:rPr>
            </w:r>
            <w:r>
              <w:rPr>
                <w:noProof/>
                <w:webHidden/>
              </w:rPr>
              <w:fldChar w:fldCharType="separate"/>
            </w:r>
            <w:r w:rsidR="000D762C">
              <w:rPr>
                <w:noProof/>
                <w:webHidden/>
              </w:rPr>
              <w:t>9</w:t>
            </w:r>
            <w:r>
              <w:rPr>
                <w:noProof/>
                <w:webHidden/>
              </w:rPr>
              <w:fldChar w:fldCharType="end"/>
            </w:r>
          </w:hyperlink>
        </w:p>
        <w:p w14:paraId="558567A6" w14:textId="10162D88" w:rsidR="00FA6602" w:rsidRDefault="00FA6602">
          <w:pPr>
            <w:pStyle w:val="TOC3"/>
            <w:tabs>
              <w:tab w:val="right" w:leader="dot" w:pos="9350"/>
            </w:tabs>
            <w:rPr>
              <w:rFonts w:asciiTheme="minorHAnsi" w:eastAsiaTheme="minorEastAsia" w:hAnsiTheme="minorHAnsi" w:cstheme="minorBidi"/>
              <w:noProof/>
              <w:lang w:val="en-US"/>
            </w:rPr>
          </w:pPr>
          <w:hyperlink w:anchor="_Toc105964422" w:history="1">
            <w:r w:rsidRPr="00042A90">
              <w:rPr>
                <w:rStyle w:val="Hyperlink"/>
                <w:noProof/>
              </w:rPr>
              <w:t>Instruction Memory</w:t>
            </w:r>
            <w:r>
              <w:rPr>
                <w:noProof/>
                <w:webHidden/>
              </w:rPr>
              <w:tab/>
            </w:r>
            <w:r>
              <w:rPr>
                <w:noProof/>
                <w:webHidden/>
              </w:rPr>
              <w:fldChar w:fldCharType="begin"/>
            </w:r>
            <w:r>
              <w:rPr>
                <w:noProof/>
                <w:webHidden/>
              </w:rPr>
              <w:instrText xml:space="preserve"> PAGEREF _Toc105964422 \h </w:instrText>
            </w:r>
            <w:r>
              <w:rPr>
                <w:noProof/>
                <w:webHidden/>
              </w:rPr>
            </w:r>
            <w:r>
              <w:rPr>
                <w:noProof/>
                <w:webHidden/>
              </w:rPr>
              <w:fldChar w:fldCharType="separate"/>
            </w:r>
            <w:r w:rsidR="000D762C">
              <w:rPr>
                <w:noProof/>
                <w:webHidden/>
              </w:rPr>
              <w:t>9</w:t>
            </w:r>
            <w:r>
              <w:rPr>
                <w:noProof/>
                <w:webHidden/>
              </w:rPr>
              <w:fldChar w:fldCharType="end"/>
            </w:r>
          </w:hyperlink>
        </w:p>
        <w:p w14:paraId="79E63F84" w14:textId="7376E124" w:rsidR="00FA6602" w:rsidRDefault="00FA6602">
          <w:pPr>
            <w:pStyle w:val="TOC3"/>
            <w:tabs>
              <w:tab w:val="right" w:leader="dot" w:pos="9350"/>
            </w:tabs>
            <w:rPr>
              <w:rFonts w:asciiTheme="minorHAnsi" w:eastAsiaTheme="minorEastAsia" w:hAnsiTheme="minorHAnsi" w:cstheme="minorBidi"/>
              <w:noProof/>
              <w:lang w:val="en-US"/>
            </w:rPr>
          </w:pPr>
          <w:hyperlink w:anchor="_Toc105964423" w:history="1">
            <w:r w:rsidRPr="00042A90">
              <w:rPr>
                <w:rStyle w:val="Hyperlink"/>
                <w:noProof/>
              </w:rPr>
              <w:t>ALU</w:t>
            </w:r>
            <w:r>
              <w:rPr>
                <w:noProof/>
                <w:webHidden/>
              </w:rPr>
              <w:tab/>
            </w:r>
            <w:r>
              <w:rPr>
                <w:noProof/>
                <w:webHidden/>
              </w:rPr>
              <w:fldChar w:fldCharType="begin"/>
            </w:r>
            <w:r>
              <w:rPr>
                <w:noProof/>
                <w:webHidden/>
              </w:rPr>
              <w:instrText xml:space="preserve"> PAGEREF _Toc105964423 \h </w:instrText>
            </w:r>
            <w:r>
              <w:rPr>
                <w:noProof/>
                <w:webHidden/>
              </w:rPr>
            </w:r>
            <w:r>
              <w:rPr>
                <w:noProof/>
                <w:webHidden/>
              </w:rPr>
              <w:fldChar w:fldCharType="separate"/>
            </w:r>
            <w:r w:rsidR="000D762C">
              <w:rPr>
                <w:noProof/>
                <w:webHidden/>
              </w:rPr>
              <w:t>10</w:t>
            </w:r>
            <w:r>
              <w:rPr>
                <w:noProof/>
                <w:webHidden/>
              </w:rPr>
              <w:fldChar w:fldCharType="end"/>
            </w:r>
          </w:hyperlink>
        </w:p>
        <w:p w14:paraId="111FA098" w14:textId="75356CF9" w:rsidR="00FA6602" w:rsidRDefault="00FA6602">
          <w:pPr>
            <w:pStyle w:val="TOC3"/>
            <w:tabs>
              <w:tab w:val="right" w:leader="dot" w:pos="9350"/>
            </w:tabs>
            <w:rPr>
              <w:rFonts w:asciiTheme="minorHAnsi" w:eastAsiaTheme="minorEastAsia" w:hAnsiTheme="minorHAnsi" w:cstheme="minorBidi"/>
              <w:noProof/>
              <w:lang w:val="en-US"/>
            </w:rPr>
          </w:pPr>
          <w:hyperlink w:anchor="_Toc105964424" w:history="1">
            <w:r w:rsidRPr="00042A90">
              <w:rPr>
                <w:rStyle w:val="Hyperlink"/>
                <w:noProof/>
              </w:rPr>
              <w:t>Next PC</w:t>
            </w:r>
            <w:r>
              <w:rPr>
                <w:noProof/>
                <w:webHidden/>
              </w:rPr>
              <w:tab/>
            </w:r>
            <w:r>
              <w:rPr>
                <w:noProof/>
                <w:webHidden/>
              </w:rPr>
              <w:fldChar w:fldCharType="begin"/>
            </w:r>
            <w:r>
              <w:rPr>
                <w:noProof/>
                <w:webHidden/>
              </w:rPr>
              <w:instrText xml:space="preserve"> PAGEREF _Toc105964424 \h </w:instrText>
            </w:r>
            <w:r>
              <w:rPr>
                <w:noProof/>
                <w:webHidden/>
              </w:rPr>
            </w:r>
            <w:r>
              <w:rPr>
                <w:noProof/>
                <w:webHidden/>
              </w:rPr>
              <w:fldChar w:fldCharType="separate"/>
            </w:r>
            <w:r w:rsidR="000D762C">
              <w:rPr>
                <w:noProof/>
                <w:webHidden/>
              </w:rPr>
              <w:t>12</w:t>
            </w:r>
            <w:r>
              <w:rPr>
                <w:noProof/>
                <w:webHidden/>
              </w:rPr>
              <w:fldChar w:fldCharType="end"/>
            </w:r>
          </w:hyperlink>
        </w:p>
        <w:p w14:paraId="0560A197" w14:textId="013A12DD" w:rsidR="00FA6602" w:rsidRDefault="00FA6602">
          <w:pPr>
            <w:pStyle w:val="TOC3"/>
            <w:tabs>
              <w:tab w:val="right" w:leader="dot" w:pos="9350"/>
            </w:tabs>
            <w:rPr>
              <w:rFonts w:asciiTheme="minorHAnsi" w:eastAsiaTheme="minorEastAsia" w:hAnsiTheme="minorHAnsi" w:cstheme="minorBidi"/>
              <w:noProof/>
              <w:lang w:val="en-US"/>
            </w:rPr>
          </w:pPr>
          <w:hyperlink w:anchor="_Toc105964425" w:history="1">
            <w:r w:rsidRPr="00042A90">
              <w:rPr>
                <w:rStyle w:val="Hyperlink"/>
                <w:noProof/>
              </w:rPr>
              <w:t>Data Memory</w:t>
            </w:r>
            <w:r>
              <w:rPr>
                <w:noProof/>
                <w:webHidden/>
              </w:rPr>
              <w:tab/>
            </w:r>
            <w:r>
              <w:rPr>
                <w:noProof/>
                <w:webHidden/>
              </w:rPr>
              <w:fldChar w:fldCharType="begin"/>
            </w:r>
            <w:r>
              <w:rPr>
                <w:noProof/>
                <w:webHidden/>
              </w:rPr>
              <w:instrText xml:space="preserve"> PAGEREF _Toc105964425 \h </w:instrText>
            </w:r>
            <w:r>
              <w:rPr>
                <w:noProof/>
                <w:webHidden/>
              </w:rPr>
            </w:r>
            <w:r>
              <w:rPr>
                <w:noProof/>
                <w:webHidden/>
              </w:rPr>
              <w:fldChar w:fldCharType="separate"/>
            </w:r>
            <w:r w:rsidR="000D762C">
              <w:rPr>
                <w:noProof/>
                <w:webHidden/>
              </w:rPr>
              <w:t>12</w:t>
            </w:r>
            <w:r>
              <w:rPr>
                <w:noProof/>
                <w:webHidden/>
              </w:rPr>
              <w:fldChar w:fldCharType="end"/>
            </w:r>
          </w:hyperlink>
        </w:p>
        <w:p w14:paraId="6723E470" w14:textId="0E2C9D32" w:rsidR="00FA6602" w:rsidRDefault="00FA6602">
          <w:pPr>
            <w:pStyle w:val="TOC3"/>
            <w:tabs>
              <w:tab w:val="right" w:leader="dot" w:pos="9350"/>
            </w:tabs>
            <w:rPr>
              <w:rFonts w:asciiTheme="minorHAnsi" w:eastAsiaTheme="minorEastAsia" w:hAnsiTheme="minorHAnsi" w:cstheme="minorBidi"/>
              <w:noProof/>
              <w:lang w:val="en-US"/>
            </w:rPr>
          </w:pPr>
          <w:hyperlink w:anchor="_Toc105964426" w:history="1">
            <w:r w:rsidRPr="00042A90">
              <w:rPr>
                <w:rStyle w:val="Hyperlink"/>
                <w:noProof/>
              </w:rPr>
              <w:t>INC PC</w:t>
            </w:r>
            <w:r>
              <w:rPr>
                <w:noProof/>
                <w:webHidden/>
              </w:rPr>
              <w:tab/>
            </w:r>
            <w:r>
              <w:rPr>
                <w:noProof/>
                <w:webHidden/>
              </w:rPr>
              <w:fldChar w:fldCharType="begin"/>
            </w:r>
            <w:r>
              <w:rPr>
                <w:noProof/>
                <w:webHidden/>
              </w:rPr>
              <w:instrText xml:space="preserve"> PAGEREF _Toc105964426 \h </w:instrText>
            </w:r>
            <w:r>
              <w:rPr>
                <w:noProof/>
                <w:webHidden/>
              </w:rPr>
            </w:r>
            <w:r>
              <w:rPr>
                <w:noProof/>
                <w:webHidden/>
              </w:rPr>
              <w:fldChar w:fldCharType="separate"/>
            </w:r>
            <w:r w:rsidR="000D762C">
              <w:rPr>
                <w:noProof/>
                <w:webHidden/>
              </w:rPr>
              <w:t>13</w:t>
            </w:r>
            <w:r>
              <w:rPr>
                <w:noProof/>
                <w:webHidden/>
              </w:rPr>
              <w:fldChar w:fldCharType="end"/>
            </w:r>
          </w:hyperlink>
        </w:p>
        <w:p w14:paraId="66FF7A92" w14:textId="235436F7" w:rsidR="00FA6602" w:rsidRDefault="00FA6602">
          <w:pPr>
            <w:pStyle w:val="TOC3"/>
            <w:tabs>
              <w:tab w:val="right" w:leader="dot" w:pos="9350"/>
            </w:tabs>
            <w:rPr>
              <w:rFonts w:asciiTheme="minorHAnsi" w:eastAsiaTheme="minorEastAsia" w:hAnsiTheme="minorHAnsi" w:cstheme="minorBidi"/>
              <w:noProof/>
              <w:lang w:val="en-US"/>
            </w:rPr>
          </w:pPr>
          <w:hyperlink w:anchor="_Toc105964427" w:history="1">
            <w:r w:rsidRPr="00042A90">
              <w:rPr>
                <w:rStyle w:val="Hyperlink"/>
                <w:noProof/>
              </w:rPr>
              <w:t>IF/ID Buffer</w:t>
            </w:r>
            <w:r>
              <w:rPr>
                <w:noProof/>
                <w:webHidden/>
              </w:rPr>
              <w:tab/>
            </w:r>
            <w:r>
              <w:rPr>
                <w:noProof/>
                <w:webHidden/>
              </w:rPr>
              <w:fldChar w:fldCharType="begin"/>
            </w:r>
            <w:r>
              <w:rPr>
                <w:noProof/>
                <w:webHidden/>
              </w:rPr>
              <w:instrText xml:space="preserve"> PAGEREF _Toc105964427 \h </w:instrText>
            </w:r>
            <w:r>
              <w:rPr>
                <w:noProof/>
                <w:webHidden/>
              </w:rPr>
            </w:r>
            <w:r>
              <w:rPr>
                <w:noProof/>
                <w:webHidden/>
              </w:rPr>
              <w:fldChar w:fldCharType="separate"/>
            </w:r>
            <w:r w:rsidR="000D762C">
              <w:rPr>
                <w:noProof/>
                <w:webHidden/>
              </w:rPr>
              <w:t>14</w:t>
            </w:r>
            <w:r>
              <w:rPr>
                <w:noProof/>
                <w:webHidden/>
              </w:rPr>
              <w:fldChar w:fldCharType="end"/>
            </w:r>
          </w:hyperlink>
        </w:p>
        <w:p w14:paraId="720E23BA" w14:textId="1366E01B" w:rsidR="00FA6602" w:rsidRDefault="00FA6602">
          <w:pPr>
            <w:pStyle w:val="TOC3"/>
            <w:tabs>
              <w:tab w:val="right" w:leader="dot" w:pos="9350"/>
            </w:tabs>
            <w:rPr>
              <w:rFonts w:asciiTheme="minorHAnsi" w:eastAsiaTheme="minorEastAsia" w:hAnsiTheme="minorHAnsi" w:cstheme="minorBidi"/>
              <w:noProof/>
              <w:lang w:val="en-US"/>
            </w:rPr>
          </w:pPr>
          <w:hyperlink w:anchor="_Toc105964428" w:history="1">
            <w:r w:rsidRPr="00042A90">
              <w:rPr>
                <w:rStyle w:val="Hyperlink"/>
                <w:noProof/>
              </w:rPr>
              <w:t>Extender 17</w:t>
            </w:r>
            <w:r>
              <w:rPr>
                <w:noProof/>
                <w:webHidden/>
              </w:rPr>
              <w:tab/>
            </w:r>
            <w:r>
              <w:rPr>
                <w:noProof/>
                <w:webHidden/>
              </w:rPr>
              <w:fldChar w:fldCharType="begin"/>
            </w:r>
            <w:r>
              <w:rPr>
                <w:noProof/>
                <w:webHidden/>
              </w:rPr>
              <w:instrText xml:space="preserve"> PAGEREF _Toc105964428 \h </w:instrText>
            </w:r>
            <w:r>
              <w:rPr>
                <w:noProof/>
                <w:webHidden/>
              </w:rPr>
            </w:r>
            <w:r>
              <w:rPr>
                <w:noProof/>
                <w:webHidden/>
              </w:rPr>
              <w:fldChar w:fldCharType="separate"/>
            </w:r>
            <w:r w:rsidR="000D762C">
              <w:rPr>
                <w:noProof/>
                <w:webHidden/>
              </w:rPr>
              <w:t>15</w:t>
            </w:r>
            <w:r>
              <w:rPr>
                <w:noProof/>
                <w:webHidden/>
              </w:rPr>
              <w:fldChar w:fldCharType="end"/>
            </w:r>
          </w:hyperlink>
        </w:p>
        <w:p w14:paraId="237D9DF8" w14:textId="3D05F5AC" w:rsidR="00FA6602" w:rsidRDefault="00FA6602">
          <w:pPr>
            <w:pStyle w:val="TOC3"/>
            <w:tabs>
              <w:tab w:val="right" w:leader="dot" w:pos="9350"/>
            </w:tabs>
            <w:rPr>
              <w:rFonts w:asciiTheme="minorHAnsi" w:eastAsiaTheme="minorEastAsia" w:hAnsiTheme="minorHAnsi" w:cstheme="minorBidi"/>
              <w:noProof/>
              <w:lang w:val="en-US"/>
            </w:rPr>
          </w:pPr>
          <w:hyperlink w:anchor="_Toc105964429" w:history="1">
            <w:r w:rsidRPr="00042A90">
              <w:rPr>
                <w:rStyle w:val="Hyperlink"/>
                <w:noProof/>
              </w:rPr>
              <w:t>Extender 10</w:t>
            </w:r>
            <w:r>
              <w:rPr>
                <w:noProof/>
                <w:webHidden/>
              </w:rPr>
              <w:tab/>
            </w:r>
            <w:r>
              <w:rPr>
                <w:noProof/>
                <w:webHidden/>
              </w:rPr>
              <w:fldChar w:fldCharType="begin"/>
            </w:r>
            <w:r>
              <w:rPr>
                <w:noProof/>
                <w:webHidden/>
              </w:rPr>
              <w:instrText xml:space="preserve"> PAGEREF _Toc105964429 \h </w:instrText>
            </w:r>
            <w:r>
              <w:rPr>
                <w:noProof/>
                <w:webHidden/>
              </w:rPr>
            </w:r>
            <w:r>
              <w:rPr>
                <w:noProof/>
                <w:webHidden/>
              </w:rPr>
              <w:fldChar w:fldCharType="separate"/>
            </w:r>
            <w:r w:rsidR="000D762C">
              <w:rPr>
                <w:noProof/>
                <w:webHidden/>
              </w:rPr>
              <w:t>16</w:t>
            </w:r>
            <w:r>
              <w:rPr>
                <w:noProof/>
                <w:webHidden/>
              </w:rPr>
              <w:fldChar w:fldCharType="end"/>
            </w:r>
          </w:hyperlink>
        </w:p>
        <w:p w14:paraId="2521EF43" w14:textId="4F053819" w:rsidR="00FA6602" w:rsidRDefault="00FA6602">
          <w:pPr>
            <w:pStyle w:val="TOC3"/>
            <w:tabs>
              <w:tab w:val="right" w:leader="dot" w:pos="9350"/>
            </w:tabs>
            <w:rPr>
              <w:rFonts w:asciiTheme="minorHAnsi" w:eastAsiaTheme="minorEastAsia" w:hAnsiTheme="minorHAnsi" w:cstheme="minorBidi"/>
              <w:noProof/>
              <w:lang w:val="en-US"/>
            </w:rPr>
          </w:pPr>
          <w:hyperlink w:anchor="_Toc105964430" w:history="1">
            <w:r w:rsidRPr="00042A90">
              <w:rPr>
                <w:rStyle w:val="Hyperlink"/>
                <w:noProof/>
              </w:rPr>
              <w:t>ID/EX Buffer</w:t>
            </w:r>
            <w:r>
              <w:rPr>
                <w:noProof/>
                <w:webHidden/>
              </w:rPr>
              <w:tab/>
            </w:r>
            <w:r>
              <w:rPr>
                <w:noProof/>
                <w:webHidden/>
              </w:rPr>
              <w:fldChar w:fldCharType="begin"/>
            </w:r>
            <w:r>
              <w:rPr>
                <w:noProof/>
                <w:webHidden/>
              </w:rPr>
              <w:instrText xml:space="preserve"> PAGEREF _Toc105964430 \h </w:instrText>
            </w:r>
            <w:r>
              <w:rPr>
                <w:noProof/>
                <w:webHidden/>
              </w:rPr>
            </w:r>
            <w:r>
              <w:rPr>
                <w:noProof/>
                <w:webHidden/>
              </w:rPr>
              <w:fldChar w:fldCharType="separate"/>
            </w:r>
            <w:r w:rsidR="000D762C">
              <w:rPr>
                <w:noProof/>
                <w:webHidden/>
              </w:rPr>
              <w:t>16</w:t>
            </w:r>
            <w:r>
              <w:rPr>
                <w:noProof/>
                <w:webHidden/>
              </w:rPr>
              <w:fldChar w:fldCharType="end"/>
            </w:r>
          </w:hyperlink>
        </w:p>
        <w:p w14:paraId="21E4B1B6" w14:textId="168884C5" w:rsidR="00FA6602" w:rsidRDefault="00FA6602">
          <w:pPr>
            <w:pStyle w:val="TOC3"/>
            <w:tabs>
              <w:tab w:val="right" w:leader="dot" w:pos="9350"/>
            </w:tabs>
            <w:rPr>
              <w:rFonts w:asciiTheme="minorHAnsi" w:eastAsiaTheme="minorEastAsia" w:hAnsiTheme="minorHAnsi" w:cstheme="minorBidi"/>
              <w:noProof/>
              <w:lang w:val="en-US"/>
            </w:rPr>
          </w:pPr>
          <w:hyperlink w:anchor="_Toc105964431" w:history="1">
            <w:r w:rsidRPr="00042A90">
              <w:rPr>
                <w:rStyle w:val="Hyperlink"/>
                <w:noProof/>
              </w:rPr>
              <w:t>EX/MEM</w:t>
            </w:r>
            <w:r>
              <w:rPr>
                <w:noProof/>
                <w:webHidden/>
              </w:rPr>
              <w:tab/>
            </w:r>
            <w:r>
              <w:rPr>
                <w:noProof/>
                <w:webHidden/>
              </w:rPr>
              <w:fldChar w:fldCharType="begin"/>
            </w:r>
            <w:r>
              <w:rPr>
                <w:noProof/>
                <w:webHidden/>
              </w:rPr>
              <w:instrText xml:space="preserve"> PAGEREF _Toc105964431 \h </w:instrText>
            </w:r>
            <w:r>
              <w:rPr>
                <w:noProof/>
                <w:webHidden/>
              </w:rPr>
            </w:r>
            <w:r>
              <w:rPr>
                <w:noProof/>
                <w:webHidden/>
              </w:rPr>
              <w:fldChar w:fldCharType="separate"/>
            </w:r>
            <w:r w:rsidR="000D762C">
              <w:rPr>
                <w:noProof/>
                <w:webHidden/>
              </w:rPr>
              <w:t>18</w:t>
            </w:r>
            <w:r>
              <w:rPr>
                <w:noProof/>
                <w:webHidden/>
              </w:rPr>
              <w:fldChar w:fldCharType="end"/>
            </w:r>
          </w:hyperlink>
        </w:p>
        <w:p w14:paraId="5D825AD2" w14:textId="33AFD9FB" w:rsidR="00FA6602" w:rsidRDefault="00FA6602">
          <w:pPr>
            <w:pStyle w:val="TOC3"/>
            <w:tabs>
              <w:tab w:val="right" w:leader="dot" w:pos="9350"/>
            </w:tabs>
            <w:rPr>
              <w:rFonts w:asciiTheme="minorHAnsi" w:eastAsiaTheme="minorEastAsia" w:hAnsiTheme="minorHAnsi" w:cstheme="minorBidi"/>
              <w:noProof/>
              <w:lang w:val="en-US"/>
            </w:rPr>
          </w:pPr>
          <w:hyperlink w:anchor="_Toc105964432" w:history="1">
            <w:r w:rsidRPr="00042A90">
              <w:rPr>
                <w:rStyle w:val="Hyperlink"/>
                <w:noProof/>
              </w:rPr>
              <w:t>MEM/WB</w:t>
            </w:r>
            <w:r>
              <w:rPr>
                <w:noProof/>
                <w:webHidden/>
              </w:rPr>
              <w:tab/>
            </w:r>
            <w:r>
              <w:rPr>
                <w:noProof/>
                <w:webHidden/>
              </w:rPr>
              <w:fldChar w:fldCharType="begin"/>
            </w:r>
            <w:r>
              <w:rPr>
                <w:noProof/>
                <w:webHidden/>
              </w:rPr>
              <w:instrText xml:space="preserve"> PAGEREF _Toc105964432 \h </w:instrText>
            </w:r>
            <w:r>
              <w:rPr>
                <w:noProof/>
                <w:webHidden/>
              </w:rPr>
            </w:r>
            <w:r>
              <w:rPr>
                <w:noProof/>
                <w:webHidden/>
              </w:rPr>
              <w:fldChar w:fldCharType="separate"/>
            </w:r>
            <w:r w:rsidR="000D762C">
              <w:rPr>
                <w:noProof/>
                <w:webHidden/>
              </w:rPr>
              <w:t>19</w:t>
            </w:r>
            <w:r>
              <w:rPr>
                <w:noProof/>
                <w:webHidden/>
              </w:rPr>
              <w:fldChar w:fldCharType="end"/>
            </w:r>
          </w:hyperlink>
        </w:p>
        <w:p w14:paraId="6CE323F8" w14:textId="47BB2637" w:rsidR="00FA6602" w:rsidRDefault="00FA6602">
          <w:pPr>
            <w:pStyle w:val="TOC3"/>
            <w:tabs>
              <w:tab w:val="right" w:leader="dot" w:pos="9350"/>
            </w:tabs>
            <w:rPr>
              <w:rFonts w:asciiTheme="minorHAnsi" w:eastAsiaTheme="minorEastAsia" w:hAnsiTheme="minorHAnsi" w:cstheme="minorBidi"/>
              <w:noProof/>
              <w:lang w:val="en-US"/>
            </w:rPr>
          </w:pPr>
          <w:hyperlink w:anchor="_Toc105964433" w:history="1">
            <w:r w:rsidRPr="00042A90">
              <w:rPr>
                <w:rStyle w:val="Hyperlink"/>
                <w:noProof/>
              </w:rPr>
              <w:t>Forwarding Units</w:t>
            </w:r>
            <w:r>
              <w:rPr>
                <w:noProof/>
                <w:webHidden/>
              </w:rPr>
              <w:tab/>
            </w:r>
            <w:r>
              <w:rPr>
                <w:noProof/>
                <w:webHidden/>
              </w:rPr>
              <w:fldChar w:fldCharType="begin"/>
            </w:r>
            <w:r>
              <w:rPr>
                <w:noProof/>
                <w:webHidden/>
              </w:rPr>
              <w:instrText xml:space="preserve"> PAGEREF _Toc105964433 \h </w:instrText>
            </w:r>
            <w:r>
              <w:rPr>
                <w:noProof/>
                <w:webHidden/>
              </w:rPr>
            </w:r>
            <w:r>
              <w:rPr>
                <w:noProof/>
                <w:webHidden/>
              </w:rPr>
              <w:fldChar w:fldCharType="separate"/>
            </w:r>
            <w:r w:rsidR="000D762C">
              <w:rPr>
                <w:noProof/>
                <w:webHidden/>
              </w:rPr>
              <w:t>20</w:t>
            </w:r>
            <w:r>
              <w:rPr>
                <w:noProof/>
                <w:webHidden/>
              </w:rPr>
              <w:fldChar w:fldCharType="end"/>
            </w:r>
          </w:hyperlink>
        </w:p>
        <w:p w14:paraId="60E7E0B2" w14:textId="6BA2EAEC" w:rsidR="00FA6602" w:rsidRDefault="00FA6602">
          <w:pPr>
            <w:pStyle w:val="TOC3"/>
            <w:tabs>
              <w:tab w:val="right" w:leader="dot" w:pos="9350"/>
            </w:tabs>
            <w:rPr>
              <w:rFonts w:asciiTheme="minorHAnsi" w:eastAsiaTheme="minorEastAsia" w:hAnsiTheme="minorHAnsi" w:cstheme="minorBidi"/>
              <w:noProof/>
              <w:lang w:val="en-US"/>
            </w:rPr>
          </w:pPr>
          <w:hyperlink w:anchor="_Toc105964434" w:history="1">
            <w:r w:rsidRPr="00042A90">
              <w:rPr>
                <w:rStyle w:val="Hyperlink"/>
                <w:noProof/>
              </w:rPr>
              <w:t>Hazard Detection</w:t>
            </w:r>
            <w:r>
              <w:rPr>
                <w:noProof/>
                <w:webHidden/>
              </w:rPr>
              <w:tab/>
            </w:r>
            <w:r>
              <w:rPr>
                <w:noProof/>
                <w:webHidden/>
              </w:rPr>
              <w:fldChar w:fldCharType="begin"/>
            </w:r>
            <w:r>
              <w:rPr>
                <w:noProof/>
                <w:webHidden/>
              </w:rPr>
              <w:instrText xml:space="preserve"> PAGEREF _Toc105964434 \h </w:instrText>
            </w:r>
            <w:r>
              <w:rPr>
                <w:noProof/>
                <w:webHidden/>
              </w:rPr>
            </w:r>
            <w:r>
              <w:rPr>
                <w:noProof/>
                <w:webHidden/>
              </w:rPr>
              <w:fldChar w:fldCharType="separate"/>
            </w:r>
            <w:r w:rsidR="000D762C">
              <w:rPr>
                <w:noProof/>
                <w:webHidden/>
              </w:rPr>
              <w:t>22</w:t>
            </w:r>
            <w:r>
              <w:rPr>
                <w:noProof/>
                <w:webHidden/>
              </w:rPr>
              <w:fldChar w:fldCharType="end"/>
            </w:r>
          </w:hyperlink>
        </w:p>
        <w:p w14:paraId="3AA3F364" w14:textId="075961AA" w:rsidR="00FA6602" w:rsidRDefault="00FA6602">
          <w:pPr>
            <w:pStyle w:val="TOC3"/>
            <w:tabs>
              <w:tab w:val="right" w:leader="dot" w:pos="9350"/>
            </w:tabs>
            <w:rPr>
              <w:rFonts w:asciiTheme="minorHAnsi" w:eastAsiaTheme="minorEastAsia" w:hAnsiTheme="minorHAnsi" w:cstheme="minorBidi"/>
              <w:noProof/>
              <w:lang w:val="en-US"/>
            </w:rPr>
          </w:pPr>
          <w:hyperlink w:anchor="_Toc105964435" w:history="1">
            <w:r w:rsidRPr="00042A90">
              <w:rPr>
                <w:rStyle w:val="Hyperlink"/>
                <w:noProof/>
              </w:rPr>
              <w:t>Lws or Lw</w:t>
            </w:r>
            <w:r>
              <w:rPr>
                <w:noProof/>
                <w:webHidden/>
              </w:rPr>
              <w:tab/>
            </w:r>
            <w:r>
              <w:rPr>
                <w:noProof/>
                <w:webHidden/>
              </w:rPr>
              <w:fldChar w:fldCharType="begin"/>
            </w:r>
            <w:r>
              <w:rPr>
                <w:noProof/>
                <w:webHidden/>
              </w:rPr>
              <w:instrText xml:space="preserve"> PAGEREF _Toc105964435 \h </w:instrText>
            </w:r>
            <w:r>
              <w:rPr>
                <w:noProof/>
                <w:webHidden/>
              </w:rPr>
            </w:r>
            <w:r>
              <w:rPr>
                <w:noProof/>
                <w:webHidden/>
              </w:rPr>
              <w:fldChar w:fldCharType="separate"/>
            </w:r>
            <w:r w:rsidR="000D762C">
              <w:rPr>
                <w:noProof/>
                <w:webHidden/>
              </w:rPr>
              <w:t>27</w:t>
            </w:r>
            <w:r>
              <w:rPr>
                <w:noProof/>
                <w:webHidden/>
              </w:rPr>
              <w:fldChar w:fldCharType="end"/>
            </w:r>
          </w:hyperlink>
        </w:p>
        <w:p w14:paraId="3EBD1E4B" w14:textId="44AB631D" w:rsidR="00FA6602" w:rsidRDefault="00FA6602">
          <w:pPr>
            <w:pStyle w:val="TOC3"/>
            <w:tabs>
              <w:tab w:val="right" w:leader="dot" w:pos="9350"/>
            </w:tabs>
            <w:rPr>
              <w:rFonts w:asciiTheme="minorHAnsi" w:eastAsiaTheme="minorEastAsia" w:hAnsiTheme="minorHAnsi" w:cstheme="minorBidi"/>
              <w:noProof/>
              <w:lang w:val="en-US"/>
            </w:rPr>
          </w:pPr>
          <w:hyperlink w:anchor="_Toc105964436" w:history="1">
            <w:r w:rsidRPr="00042A90">
              <w:rPr>
                <w:rStyle w:val="Hyperlink"/>
                <w:noProof/>
              </w:rPr>
              <w:t>Pipeline Circuit</w:t>
            </w:r>
            <w:r>
              <w:rPr>
                <w:noProof/>
                <w:webHidden/>
              </w:rPr>
              <w:tab/>
            </w:r>
            <w:r>
              <w:rPr>
                <w:noProof/>
                <w:webHidden/>
              </w:rPr>
              <w:fldChar w:fldCharType="begin"/>
            </w:r>
            <w:r>
              <w:rPr>
                <w:noProof/>
                <w:webHidden/>
              </w:rPr>
              <w:instrText xml:space="preserve"> PAGEREF _Toc105964436 \h </w:instrText>
            </w:r>
            <w:r>
              <w:rPr>
                <w:noProof/>
                <w:webHidden/>
              </w:rPr>
            </w:r>
            <w:r>
              <w:rPr>
                <w:noProof/>
                <w:webHidden/>
              </w:rPr>
              <w:fldChar w:fldCharType="separate"/>
            </w:r>
            <w:r w:rsidR="000D762C">
              <w:rPr>
                <w:noProof/>
                <w:webHidden/>
              </w:rPr>
              <w:t>27</w:t>
            </w:r>
            <w:r>
              <w:rPr>
                <w:noProof/>
                <w:webHidden/>
              </w:rPr>
              <w:fldChar w:fldCharType="end"/>
            </w:r>
          </w:hyperlink>
        </w:p>
        <w:p w14:paraId="783FEA5A" w14:textId="4DCCF547" w:rsidR="00FA6602" w:rsidRDefault="00FA6602">
          <w:pPr>
            <w:pStyle w:val="TOC1"/>
            <w:tabs>
              <w:tab w:val="right" w:leader="dot" w:pos="9350"/>
            </w:tabs>
            <w:rPr>
              <w:rFonts w:asciiTheme="minorHAnsi" w:eastAsiaTheme="minorEastAsia" w:hAnsiTheme="minorHAnsi" w:cstheme="minorBidi"/>
              <w:noProof/>
              <w:lang w:val="en-US"/>
            </w:rPr>
          </w:pPr>
          <w:hyperlink w:anchor="_Toc105964437" w:history="1">
            <w:r w:rsidRPr="00042A90">
              <w:rPr>
                <w:rStyle w:val="Hyperlink"/>
                <w:noProof/>
                <w:lang w:val="en-US"/>
              </w:rPr>
              <w:t>Simulation and Testing</w:t>
            </w:r>
            <w:r>
              <w:rPr>
                <w:noProof/>
                <w:webHidden/>
              </w:rPr>
              <w:tab/>
            </w:r>
            <w:r>
              <w:rPr>
                <w:noProof/>
                <w:webHidden/>
              </w:rPr>
              <w:fldChar w:fldCharType="begin"/>
            </w:r>
            <w:r>
              <w:rPr>
                <w:noProof/>
                <w:webHidden/>
              </w:rPr>
              <w:instrText xml:space="preserve"> PAGEREF _Toc105964437 \h </w:instrText>
            </w:r>
            <w:r>
              <w:rPr>
                <w:noProof/>
                <w:webHidden/>
              </w:rPr>
            </w:r>
            <w:r>
              <w:rPr>
                <w:noProof/>
                <w:webHidden/>
              </w:rPr>
              <w:fldChar w:fldCharType="separate"/>
            </w:r>
            <w:r w:rsidR="000D762C">
              <w:rPr>
                <w:noProof/>
                <w:webHidden/>
              </w:rPr>
              <w:t>28</w:t>
            </w:r>
            <w:r>
              <w:rPr>
                <w:noProof/>
                <w:webHidden/>
              </w:rPr>
              <w:fldChar w:fldCharType="end"/>
            </w:r>
          </w:hyperlink>
        </w:p>
        <w:p w14:paraId="470E66FF" w14:textId="2398410A" w:rsidR="00FA6602" w:rsidRDefault="00FA6602">
          <w:pPr>
            <w:pStyle w:val="TOC1"/>
            <w:tabs>
              <w:tab w:val="right" w:leader="dot" w:pos="9350"/>
            </w:tabs>
            <w:rPr>
              <w:rFonts w:asciiTheme="minorHAnsi" w:eastAsiaTheme="minorEastAsia" w:hAnsiTheme="minorHAnsi" w:cstheme="minorBidi"/>
              <w:noProof/>
              <w:lang w:val="en-US"/>
            </w:rPr>
          </w:pPr>
          <w:hyperlink w:anchor="_Toc105964438" w:history="1">
            <w:r w:rsidRPr="00042A90">
              <w:rPr>
                <w:rStyle w:val="Hyperlink"/>
                <w:noProof/>
                <w:lang w:val="en-US"/>
              </w:rPr>
              <w:t>Conclusion</w:t>
            </w:r>
            <w:r>
              <w:rPr>
                <w:noProof/>
                <w:webHidden/>
              </w:rPr>
              <w:tab/>
            </w:r>
            <w:r>
              <w:rPr>
                <w:noProof/>
                <w:webHidden/>
              </w:rPr>
              <w:fldChar w:fldCharType="begin"/>
            </w:r>
            <w:r>
              <w:rPr>
                <w:noProof/>
                <w:webHidden/>
              </w:rPr>
              <w:instrText xml:space="preserve"> PAGEREF _Toc105964438 \h </w:instrText>
            </w:r>
            <w:r>
              <w:rPr>
                <w:noProof/>
                <w:webHidden/>
              </w:rPr>
            </w:r>
            <w:r>
              <w:rPr>
                <w:noProof/>
                <w:webHidden/>
              </w:rPr>
              <w:fldChar w:fldCharType="separate"/>
            </w:r>
            <w:r w:rsidR="000D762C">
              <w:rPr>
                <w:noProof/>
                <w:webHidden/>
              </w:rPr>
              <w:t>37</w:t>
            </w:r>
            <w:r>
              <w:rPr>
                <w:noProof/>
                <w:webHidden/>
              </w:rPr>
              <w:fldChar w:fldCharType="end"/>
            </w:r>
          </w:hyperlink>
        </w:p>
        <w:p w14:paraId="0E92187C" w14:textId="672DB2FE" w:rsidR="00FA6602" w:rsidRDefault="00FA6602">
          <w:pPr>
            <w:pStyle w:val="TOC1"/>
            <w:tabs>
              <w:tab w:val="right" w:leader="dot" w:pos="9350"/>
            </w:tabs>
            <w:rPr>
              <w:rFonts w:asciiTheme="minorHAnsi" w:eastAsiaTheme="minorEastAsia" w:hAnsiTheme="minorHAnsi" w:cstheme="minorBidi"/>
              <w:noProof/>
              <w:lang w:val="en-US"/>
            </w:rPr>
          </w:pPr>
          <w:hyperlink w:anchor="_Toc105964439" w:history="1">
            <w:r w:rsidRPr="00042A90">
              <w:rPr>
                <w:rStyle w:val="Hyperlink"/>
                <w:noProof/>
                <w:lang w:val="en-US"/>
              </w:rPr>
              <w:t>References</w:t>
            </w:r>
            <w:r>
              <w:rPr>
                <w:noProof/>
                <w:webHidden/>
              </w:rPr>
              <w:tab/>
            </w:r>
            <w:r>
              <w:rPr>
                <w:noProof/>
                <w:webHidden/>
              </w:rPr>
              <w:fldChar w:fldCharType="begin"/>
            </w:r>
            <w:r>
              <w:rPr>
                <w:noProof/>
                <w:webHidden/>
              </w:rPr>
              <w:instrText xml:space="preserve"> PAGEREF _Toc105964439 \h </w:instrText>
            </w:r>
            <w:r>
              <w:rPr>
                <w:noProof/>
                <w:webHidden/>
              </w:rPr>
            </w:r>
            <w:r>
              <w:rPr>
                <w:noProof/>
                <w:webHidden/>
              </w:rPr>
              <w:fldChar w:fldCharType="separate"/>
            </w:r>
            <w:r w:rsidR="000D762C">
              <w:rPr>
                <w:noProof/>
                <w:webHidden/>
              </w:rPr>
              <w:t>38</w:t>
            </w:r>
            <w:r>
              <w:rPr>
                <w:noProof/>
                <w:webHidden/>
              </w:rPr>
              <w:fldChar w:fldCharType="end"/>
            </w:r>
          </w:hyperlink>
        </w:p>
        <w:p w14:paraId="166358AB" w14:textId="15C20A57" w:rsidR="005F3BF8" w:rsidRDefault="005F3BF8" w:rsidP="005F3BF8">
          <w:r>
            <w:rPr>
              <w:b/>
              <w:bCs/>
            </w:rPr>
            <w:fldChar w:fldCharType="end"/>
          </w:r>
        </w:p>
      </w:sdtContent>
    </w:sdt>
    <w:p w14:paraId="7C4D5230" w14:textId="77777777" w:rsidR="005F3BF8" w:rsidRDefault="005F3BF8" w:rsidP="005F3BF8">
      <w:pPr>
        <w:rPr>
          <w:sz w:val="28"/>
          <w:szCs w:val="28"/>
        </w:rPr>
      </w:pPr>
    </w:p>
    <w:p w14:paraId="3D56F2E0" w14:textId="77777777" w:rsidR="005F3BF8" w:rsidRDefault="005F3BF8" w:rsidP="005F3BF8">
      <w:pPr>
        <w:rPr>
          <w:sz w:val="28"/>
          <w:szCs w:val="28"/>
        </w:rPr>
      </w:pPr>
    </w:p>
    <w:p w14:paraId="4BB04388" w14:textId="77777777" w:rsidR="005F3BF8" w:rsidRDefault="005F3BF8" w:rsidP="005F3BF8">
      <w:pPr>
        <w:rPr>
          <w:sz w:val="28"/>
          <w:szCs w:val="28"/>
        </w:rPr>
      </w:pPr>
    </w:p>
    <w:p w14:paraId="441B8F2C" w14:textId="77777777" w:rsidR="005F3BF8" w:rsidRDefault="005F3BF8" w:rsidP="005F3BF8">
      <w:pPr>
        <w:rPr>
          <w:sz w:val="28"/>
          <w:szCs w:val="28"/>
        </w:rPr>
      </w:pPr>
    </w:p>
    <w:p w14:paraId="705071DC" w14:textId="77777777" w:rsidR="005F3BF8" w:rsidRDefault="005F3BF8" w:rsidP="005F3BF8">
      <w:pPr>
        <w:rPr>
          <w:sz w:val="28"/>
          <w:szCs w:val="28"/>
        </w:rPr>
      </w:pPr>
    </w:p>
    <w:p w14:paraId="592CEDD2" w14:textId="77777777" w:rsidR="005F3BF8" w:rsidRDefault="005F3BF8" w:rsidP="005F3BF8">
      <w:pPr>
        <w:rPr>
          <w:sz w:val="28"/>
          <w:szCs w:val="28"/>
        </w:rPr>
      </w:pPr>
    </w:p>
    <w:p w14:paraId="2BAC7685" w14:textId="77777777" w:rsidR="005F3BF8" w:rsidRDefault="005F3BF8" w:rsidP="005F3BF8">
      <w:pPr>
        <w:rPr>
          <w:sz w:val="28"/>
          <w:szCs w:val="28"/>
        </w:rPr>
      </w:pPr>
    </w:p>
    <w:p w14:paraId="124B8F01" w14:textId="77777777" w:rsidR="005F3BF8" w:rsidRDefault="005F3BF8" w:rsidP="005F3BF8">
      <w:pPr>
        <w:rPr>
          <w:sz w:val="28"/>
          <w:szCs w:val="28"/>
        </w:rPr>
      </w:pPr>
    </w:p>
    <w:p w14:paraId="77B9E629" w14:textId="77777777" w:rsidR="005F3BF8" w:rsidRDefault="005F3BF8" w:rsidP="005F3BF8">
      <w:pPr>
        <w:rPr>
          <w:sz w:val="28"/>
          <w:szCs w:val="28"/>
        </w:rPr>
      </w:pPr>
    </w:p>
    <w:p w14:paraId="31BFBA11" w14:textId="77777777" w:rsidR="005F3BF8" w:rsidRDefault="005F3BF8" w:rsidP="005F3BF8">
      <w:pPr>
        <w:rPr>
          <w:sz w:val="28"/>
          <w:szCs w:val="28"/>
        </w:rPr>
      </w:pPr>
    </w:p>
    <w:p w14:paraId="2351EBBB" w14:textId="77777777" w:rsidR="005F3BF8" w:rsidRDefault="005F3BF8" w:rsidP="005F3BF8">
      <w:pPr>
        <w:rPr>
          <w:sz w:val="28"/>
          <w:szCs w:val="28"/>
        </w:rPr>
      </w:pPr>
    </w:p>
    <w:p w14:paraId="18CD1856" w14:textId="77777777" w:rsidR="005F3BF8" w:rsidRDefault="005F3BF8" w:rsidP="005F3BF8">
      <w:pPr>
        <w:rPr>
          <w:sz w:val="28"/>
          <w:szCs w:val="28"/>
        </w:rPr>
      </w:pPr>
    </w:p>
    <w:p w14:paraId="0F2B65F3" w14:textId="77777777" w:rsidR="005F3BF8" w:rsidRDefault="005F3BF8" w:rsidP="005F3BF8">
      <w:pPr>
        <w:rPr>
          <w:sz w:val="28"/>
          <w:szCs w:val="28"/>
        </w:rPr>
      </w:pPr>
    </w:p>
    <w:p w14:paraId="0EF2D26E" w14:textId="77777777" w:rsidR="005F3BF8" w:rsidRDefault="005F3BF8" w:rsidP="005F3BF8">
      <w:pPr>
        <w:rPr>
          <w:sz w:val="28"/>
          <w:szCs w:val="28"/>
        </w:rPr>
      </w:pPr>
    </w:p>
    <w:p w14:paraId="147F6D73" w14:textId="76D48815" w:rsidR="005F3BF8" w:rsidRDefault="005F3BF8" w:rsidP="005F3BF8">
      <w:pPr>
        <w:rPr>
          <w:sz w:val="24"/>
          <w:szCs w:val="24"/>
          <w:u w:val="single"/>
        </w:rPr>
      </w:pPr>
      <w:r>
        <w:rPr>
          <w:sz w:val="28"/>
          <w:szCs w:val="28"/>
        </w:rPr>
        <w:br w:type="page"/>
      </w:r>
    </w:p>
    <w:p w14:paraId="7796A40C" w14:textId="77777777" w:rsidR="005F3BF8" w:rsidRDefault="005F3BF8" w:rsidP="005F3BF8">
      <w:pPr>
        <w:rPr>
          <w:sz w:val="28"/>
          <w:szCs w:val="28"/>
          <w:u w:val="single"/>
        </w:rPr>
      </w:pPr>
      <w:r>
        <w:rPr>
          <w:sz w:val="28"/>
          <w:szCs w:val="28"/>
          <w:u w:val="single"/>
        </w:rPr>
        <w:lastRenderedPageBreak/>
        <w:t>Table of figures</w:t>
      </w:r>
    </w:p>
    <w:p w14:paraId="005EC124" w14:textId="4F1ADCFE" w:rsidR="00FA6602" w:rsidRDefault="00FA6602">
      <w:pPr>
        <w:pStyle w:val="TableofFigures"/>
        <w:tabs>
          <w:tab w:val="right" w:leader="dot" w:pos="9350"/>
        </w:tabs>
        <w:rPr>
          <w:rFonts w:asciiTheme="minorHAnsi" w:eastAsiaTheme="minorEastAsia" w:hAnsiTheme="minorHAnsi" w:cstheme="minorBidi"/>
          <w:noProof/>
          <w:lang w:val="en-US"/>
        </w:rPr>
      </w:pPr>
      <w:r>
        <w:rPr>
          <w:sz w:val="24"/>
          <w:szCs w:val="24"/>
        </w:rPr>
        <w:fldChar w:fldCharType="begin"/>
      </w:r>
      <w:r>
        <w:rPr>
          <w:sz w:val="24"/>
          <w:szCs w:val="24"/>
        </w:rPr>
        <w:instrText xml:space="preserve"> TOC \h \z \c "Figure" </w:instrText>
      </w:r>
      <w:r>
        <w:rPr>
          <w:sz w:val="24"/>
          <w:szCs w:val="24"/>
        </w:rPr>
        <w:fldChar w:fldCharType="separate"/>
      </w:r>
      <w:hyperlink w:anchor="_Toc105964480" w:history="1">
        <w:r w:rsidRPr="00AE17C2">
          <w:rPr>
            <w:rStyle w:val="Hyperlink"/>
            <w:noProof/>
          </w:rPr>
          <w:t>Figure 1</w:t>
        </w:r>
        <w:r w:rsidRPr="00AE17C2">
          <w:rPr>
            <w:rStyle w:val="Hyperlink"/>
            <w:noProof/>
            <w:lang w:val="en-US"/>
          </w:rPr>
          <w:t xml:space="preserve"> Register file</w:t>
        </w:r>
        <w:r>
          <w:rPr>
            <w:noProof/>
            <w:webHidden/>
          </w:rPr>
          <w:tab/>
        </w:r>
        <w:r>
          <w:rPr>
            <w:noProof/>
            <w:webHidden/>
          </w:rPr>
          <w:fldChar w:fldCharType="begin"/>
        </w:r>
        <w:r>
          <w:rPr>
            <w:noProof/>
            <w:webHidden/>
          </w:rPr>
          <w:instrText xml:space="preserve"> PAGEREF _Toc105964480 \h </w:instrText>
        </w:r>
        <w:r>
          <w:rPr>
            <w:noProof/>
            <w:webHidden/>
          </w:rPr>
        </w:r>
        <w:r>
          <w:rPr>
            <w:noProof/>
            <w:webHidden/>
          </w:rPr>
          <w:fldChar w:fldCharType="separate"/>
        </w:r>
        <w:r w:rsidR="000D762C">
          <w:rPr>
            <w:noProof/>
            <w:webHidden/>
          </w:rPr>
          <w:t>9</w:t>
        </w:r>
        <w:r>
          <w:rPr>
            <w:noProof/>
            <w:webHidden/>
          </w:rPr>
          <w:fldChar w:fldCharType="end"/>
        </w:r>
      </w:hyperlink>
    </w:p>
    <w:p w14:paraId="4E243614" w14:textId="2067415B"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1" w:history="1">
        <w:r w:rsidRPr="00AE17C2">
          <w:rPr>
            <w:rStyle w:val="Hyperlink"/>
            <w:noProof/>
          </w:rPr>
          <w:t>Figure 2</w:t>
        </w:r>
        <w:r w:rsidRPr="00AE17C2">
          <w:rPr>
            <w:rStyle w:val="Hyperlink"/>
            <w:noProof/>
            <w:lang w:val="en-US"/>
          </w:rPr>
          <w:t xml:space="preserve"> Instruction Memory</w:t>
        </w:r>
        <w:r>
          <w:rPr>
            <w:noProof/>
            <w:webHidden/>
          </w:rPr>
          <w:tab/>
        </w:r>
        <w:r>
          <w:rPr>
            <w:noProof/>
            <w:webHidden/>
          </w:rPr>
          <w:fldChar w:fldCharType="begin"/>
        </w:r>
        <w:r>
          <w:rPr>
            <w:noProof/>
            <w:webHidden/>
          </w:rPr>
          <w:instrText xml:space="preserve"> PAGEREF _Toc105964481 \h </w:instrText>
        </w:r>
        <w:r>
          <w:rPr>
            <w:noProof/>
            <w:webHidden/>
          </w:rPr>
        </w:r>
        <w:r>
          <w:rPr>
            <w:noProof/>
            <w:webHidden/>
          </w:rPr>
          <w:fldChar w:fldCharType="separate"/>
        </w:r>
        <w:r w:rsidR="000D762C">
          <w:rPr>
            <w:noProof/>
            <w:webHidden/>
          </w:rPr>
          <w:t>10</w:t>
        </w:r>
        <w:r>
          <w:rPr>
            <w:noProof/>
            <w:webHidden/>
          </w:rPr>
          <w:fldChar w:fldCharType="end"/>
        </w:r>
      </w:hyperlink>
    </w:p>
    <w:p w14:paraId="5E3B795A" w14:textId="0937ACEB"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2" w:history="1">
        <w:r w:rsidRPr="00AE17C2">
          <w:rPr>
            <w:rStyle w:val="Hyperlink"/>
            <w:noProof/>
          </w:rPr>
          <w:t>Figure 3</w:t>
        </w:r>
        <w:r w:rsidRPr="00AE17C2">
          <w:rPr>
            <w:rStyle w:val="Hyperlink"/>
            <w:noProof/>
            <w:lang w:val="en-US"/>
          </w:rPr>
          <w:t xml:space="preserve"> ALU</w:t>
        </w:r>
        <w:r>
          <w:rPr>
            <w:noProof/>
            <w:webHidden/>
          </w:rPr>
          <w:tab/>
        </w:r>
        <w:r>
          <w:rPr>
            <w:noProof/>
            <w:webHidden/>
          </w:rPr>
          <w:fldChar w:fldCharType="begin"/>
        </w:r>
        <w:r>
          <w:rPr>
            <w:noProof/>
            <w:webHidden/>
          </w:rPr>
          <w:instrText xml:space="preserve"> PAGEREF _Toc105964482 \h </w:instrText>
        </w:r>
        <w:r>
          <w:rPr>
            <w:noProof/>
            <w:webHidden/>
          </w:rPr>
        </w:r>
        <w:r>
          <w:rPr>
            <w:noProof/>
            <w:webHidden/>
          </w:rPr>
          <w:fldChar w:fldCharType="separate"/>
        </w:r>
        <w:r w:rsidR="000D762C">
          <w:rPr>
            <w:noProof/>
            <w:webHidden/>
          </w:rPr>
          <w:t>10</w:t>
        </w:r>
        <w:r>
          <w:rPr>
            <w:noProof/>
            <w:webHidden/>
          </w:rPr>
          <w:fldChar w:fldCharType="end"/>
        </w:r>
      </w:hyperlink>
    </w:p>
    <w:p w14:paraId="2AAB62FD" w14:textId="41AD53E5"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3" w:history="1">
        <w:r w:rsidRPr="00AE17C2">
          <w:rPr>
            <w:rStyle w:val="Hyperlink"/>
            <w:noProof/>
          </w:rPr>
          <w:t>Figure 4</w:t>
        </w:r>
        <w:r w:rsidRPr="00AE17C2">
          <w:rPr>
            <w:rStyle w:val="Hyperlink"/>
            <w:noProof/>
            <w:lang w:val="en-US"/>
          </w:rPr>
          <w:t xml:space="preserve"> Next PC</w:t>
        </w:r>
        <w:r>
          <w:rPr>
            <w:noProof/>
            <w:webHidden/>
          </w:rPr>
          <w:tab/>
        </w:r>
        <w:r>
          <w:rPr>
            <w:noProof/>
            <w:webHidden/>
          </w:rPr>
          <w:fldChar w:fldCharType="begin"/>
        </w:r>
        <w:r>
          <w:rPr>
            <w:noProof/>
            <w:webHidden/>
          </w:rPr>
          <w:instrText xml:space="preserve"> PAGEREF _Toc105964483 \h </w:instrText>
        </w:r>
        <w:r>
          <w:rPr>
            <w:noProof/>
            <w:webHidden/>
          </w:rPr>
        </w:r>
        <w:r>
          <w:rPr>
            <w:noProof/>
            <w:webHidden/>
          </w:rPr>
          <w:fldChar w:fldCharType="separate"/>
        </w:r>
        <w:r w:rsidR="000D762C">
          <w:rPr>
            <w:noProof/>
            <w:webHidden/>
          </w:rPr>
          <w:t>12</w:t>
        </w:r>
        <w:r>
          <w:rPr>
            <w:noProof/>
            <w:webHidden/>
          </w:rPr>
          <w:fldChar w:fldCharType="end"/>
        </w:r>
      </w:hyperlink>
    </w:p>
    <w:p w14:paraId="0C014FF7" w14:textId="6E9F7DB5"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4" w:history="1">
        <w:r w:rsidRPr="00AE17C2">
          <w:rPr>
            <w:rStyle w:val="Hyperlink"/>
            <w:noProof/>
          </w:rPr>
          <w:t>Figure 5</w:t>
        </w:r>
        <w:r w:rsidRPr="00AE17C2">
          <w:rPr>
            <w:rStyle w:val="Hyperlink"/>
            <w:noProof/>
            <w:lang w:val="en-US"/>
          </w:rPr>
          <w:t xml:space="preserve"> Data Memory</w:t>
        </w:r>
        <w:r>
          <w:rPr>
            <w:noProof/>
            <w:webHidden/>
          </w:rPr>
          <w:tab/>
        </w:r>
        <w:r>
          <w:rPr>
            <w:noProof/>
            <w:webHidden/>
          </w:rPr>
          <w:fldChar w:fldCharType="begin"/>
        </w:r>
        <w:r>
          <w:rPr>
            <w:noProof/>
            <w:webHidden/>
          </w:rPr>
          <w:instrText xml:space="preserve"> PAGEREF _Toc105964484 \h </w:instrText>
        </w:r>
        <w:r>
          <w:rPr>
            <w:noProof/>
            <w:webHidden/>
          </w:rPr>
        </w:r>
        <w:r>
          <w:rPr>
            <w:noProof/>
            <w:webHidden/>
          </w:rPr>
          <w:fldChar w:fldCharType="separate"/>
        </w:r>
        <w:r w:rsidR="000D762C">
          <w:rPr>
            <w:noProof/>
            <w:webHidden/>
          </w:rPr>
          <w:t>13</w:t>
        </w:r>
        <w:r>
          <w:rPr>
            <w:noProof/>
            <w:webHidden/>
          </w:rPr>
          <w:fldChar w:fldCharType="end"/>
        </w:r>
      </w:hyperlink>
    </w:p>
    <w:p w14:paraId="29657838" w14:textId="48546E08"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5" w:history="1">
        <w:r w:rsidRPr="00AE17C2">
          <w:rPr>
            <w:rStyle w:val="Hyperlink"/>
            <w:noProof/>
          </w:rPr>
          <w:t>Figure 6</w:t>
        </w:r>
        <w:r w:rsidRPr="00AE17C2">
          <w:rPr>
            <w:rStyle w:val="Hyperlink"/>
            <w:noProof/>
            <w:lang w:val="en-US"/>
          </w:rPr>
          <w:t xml:space="preserve"> INC PC</w:t>
        </w:r>
        <w:r>
          <w:rPr>
            <w:noProof/>
            <w:webHidden/>
          </w:rPr>
          <w:tab/>
        </w:r>
        <w:r>
          <w:rPr>
            <w:noProof/>
            <w:webHidden/>
          </w:rPr>
          <w:fldChar w:fldCharType="begin"/>
        </w:r>
        <w:r>
          <w:rPr>
            <w:noProof/>
            <w:webHidden/>
          </w:rPr>
          <w:instrText xml:space="preserve"> PAGEREF _Toc105964485 \h </w:instrText>
        </w:r>
        <w:r>
          <w:rPr>
            <w:noProof/>
            <w:webHidden/>
          </w:rPr>
        </w:r>
        <w:r>
          <w:rPr>
            <w:noProof/>
            <w:webHidden/>
          </w:rPr>
          <w:fldChar w:fldCharType="separate"/>
        </w:r>
        <w:r w:rsidR="000D762C">
          <w:rPr>
            <w:noProof/>
            <w:webHidden/>
          </w:rPr>
          <w:t>14</w:t>
        </w:r>
        <w:r>
          <w:rPr>
            <w:noProof/>
            <w:webHidden/>
          </w:rPr>
          <w:fldChar w:fldCharType="end"/>
        </w:r>
      </w:hyperlink>
    </w:p>
    <w:p w14:paraId="34C1CCBE" w14:textId="38B4123B"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6" w:history="1">
        <w:r w:rsidRPr="00AE17C2">
          <w:rPr>
            <w:rStyle w:val="Hyperlink"/>
            <w:noProof/>
          </w:rPr>
          <w:t>Figure 7</w:t>
        </w:r>
        <w:r w:rsidRPr="00AE17C2">
          <w:rPr>
            <w:rStyle w:val="Hyperlink"/>
            <w:noProof/>
            <w:lang w:val="en-US"/>
          </w:rPr>
          <w:t xml:space="preserve"> IF/ID Buffer</w:t>
        </w:r>
        <w:r>
          <w:rPr>
            <w:noProof/>
            <w:webHidden/>
          </w:rPr>
          <w:tab/>
        </w:r>
        <w:r>
          <w:rPr>
            <w:noProof/>
            <w:webHidden/>
          </w:rPr>
          <w:fldChar w:fldCharType="begin"/>
        </w:r>
        <w:r>
          <w:rPr>
            <w:noProof/>
            <w:webHidden/>
          </w:rPr>
          <w:instrText xml:space="preserve"> PAGEREF _Toc105964486 \h </w:instrText>
        </w:r>
        <w:r>
          <w:rPr>
            <w:noProof/>
            <w:webHidden/>
          </w:rPr>
        </w:r>
        <w:r>
          <w:rPr>
            <w:noProof/>
            <w:webHidden/>
          </w:rPr>
          <w:fldChar w:fldCharType="separate"/>
        </w:r>
        <w:r w:rsidR="000D762C">
          <w:rPr>
            <w:noProof/>
            <w:webHidden/>
          </w:rPr>
          <w:t>15</w:t>
        </w:r>
        <w:r>
          <w:rPr>
            <w:noProof/>
            <w:webHidden/>
          </w:rPr>
          <w:fldChar w:fldCharType="end"/>
        </w:r>
      </w:hyperlink>
    </w:p>
    <w:p w14:paraId="09D86B0B" w14:textId="0B41A844"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7" w:history="1">
        <w:r w:rsidRPr="00AE17C2">
          <w:rPr>
            <w:rStyle w:val="Hyperlink"/>
            <w:noProof/>
          </w:rPr>
          <w:t>Figure 8</w:t>
        </w:r>
        <w:r w:rsidRPr="00AE17C2">
          <w:rPr>
            <w:rStyle w:val="Hyperlink"/>
            <w:noProof/>
            <w:lang w:val="en-US"/>
          </w:rPr>
          <w:t xml:space="preserve"> Extender 17</w:t>
        </w:r>
        <w:r>
          <w:rPr>
            <w:noProof/>
            <w:webHidden/>
          </w:rPr>
          <w:tab/>
        </w:r>
        <w:r>
          <w:rPr>
            <w:noProof/>
            <w:webHidden/>
          </w:rPr>
          <w:fldChar w:fldCharType="begin"/>
        </w:r>
        <w:r>
          <w:rPr>
            <w:noProof/>
            <w:webHidden/>
          </w:rPr>
          <w:instrText xml:space="preserve"> PAGEREF _Toc105964487 \h </w:instrText>
        </w:r>
        <w:r>
          <w:rPr>
            <w:noProof/>
            <w:webHidden/>
          </w:rPr>
        </w:r>
        <w:r>
          <w:rPr>
            <w:noProof/>
            <w:webHidden/>
          </w:rPr>
          <w:fldChar w:fldCharType="separate"/>
        </w:r>
        <w:r w:rsidR="000D762C">
          <w:rPr>
            <w:noProof/>
            <w:webHidden/>
          </w:rPr>
          <w:t>15</w:t>
        </w:r>
        <w:r>
          <w:rPr>
            <w:noProof/>
            <w:webHidden/>
          </w:rPr>
          <w:fldChar w:fldCharType="end"/>
        </w:r>
      </w:hyperlink>
    </w:p>
    <w:p w14:paraId="4E8F4C8D" w14:textId="7FDCF1DD"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8" w:history="1">
        <w:r w:rsidRPr="00AE17C2">
          <w:rPr>
            <w:rStyle w:val="Hyperlink"/>
            <w:noProof/>
          </w:rPr>
          <w:t>Figure 9</w:t>
        </w:r>
        <w:r w:rsidRPr="00AE17C2">
          <w:rPr>
            <w:rStyle w:val="Hyperlink"/>
            <w:noProof/>
            <w:lang w:val="en-US"/>
          </w:rPr>
          <w:t xml:space="preserve"> Extender 10</w:t>
        </w:r>
        <w:r>
          <w:rPr>
            <w:noProof/>
            <w:webHidden/>
          </w:rPr>
          <w:tab/>
        </w:r>
        <w:r>
          <w:rPr>
            <w:noProof/>
            <w:webHidden/>
          </w:rPr>
          <w:fldChar w:fldCharType="begin"/>
        </w:r>
        <w:r>
          <w:rPr>
            <w:noProof/>
            <w:webHidden/>
          </w:rPr>
          <w:instrText xml:space="preserve"> PAGEREF _Toc105964488 \h </w:instrText>
        </w:r>
        <w:r>
          <w:rPr>
            <w:noProof/>
            <w:webHidden/>
          </w:rPr>
        </w:r>
        <w:r>
          <w:rPr>
            <w:noProof/>
            <w:webHidden/>
          </w:rPr>
          <w:fldChar w:fldCharType="separate"/>
        </w:r>
        <w:r w:rsidR="000D762C">
          <w:rPr>
            <w:noProof/>
            <w:webHidden/>
          </w:rPr>
          <w:t>16</w:t>
        </w:r>
        <w:r>
          <w:rPr>
            <w:noProof/>
            <w:webHidden/>
          </w:rPr>
          <w:fldChar w:fldCharType="end"/>
        </w:r>
      </w:hyperlink>
    </w:p>
    <w:p w14:paraId="6A78A8F8" w14:textId="2236C921"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89" w:history="1">
        <w:r w:rsidRPr="00AE17C2">
          <w:rPr>
            <w:rStyle w:val="Hyperlink"/>
            <w:noProof/>
          </w:rPr>
          <w:t>Figure 10</w:t>
        </w:r>
        <w:r w:rsidRPr="00AE17C2">
          <w:rPr>
            <w:rStyle w:val="Hyperlink"/>
            <w:noProof/>
            <w:lang w:val="en-US"/>
          </w:rPr>
          <w:t xml:space="preserve"> ID/EX Buffer</w:t>
        </w:r>
        <w:r>
          <w:rPr>
            <w:noProof/>
            <w:webHidden/>
          </w:rPr>
          <w:tab/>
        </w:r>
        <w:r>
          <w:rPr>
            <w:noProof/>
            <w:webHidden/>
          </w:rPr>
          <w:fldChar w:fldCharType="begin"/>
        </w:r>
        <w:r>
          <w:rPr>
            <w:noProof/>
            <w:webHidden/>
          </w:rPr>
          <w:instrText xml:space="preserve"> PAGEREF _Toc105964489 \h </w:instrText>
        </w:r>
        <w:r>
          <w:rPr>
            <w:noProof/>
            <w:webHidden/>
          </w:rPr>
        </w:r>
        <w:r>
          <w:rPr>
            <w:noProof/>
            <w:webHidden/>
          </w:rPr>
          <w:fldChar w:fldCharType="separate"/>
        </w:r>
        <w:r w:rsidR="000D762C">
          <w:rPr>
            <w:noProof/>
            <w:webHidden/>
          </w:rPr>
          <w:t>17</w:t>
        </w:r>
        <w:r>
          <w:rPr>
            <w:noProof/>
            <w:webHidden/>
          </w:rPr>
          <w:fldChar w:fldCharType="end"/>
        </w:r>
      </w:hyperlink>
    </w:p>
    <w:p w14:paraId="31F71394" w14:textId="56C47983"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0" w:history="1">
        <w:r w:rsidRPr="00AE17C2">
          <w:rPr>
            <w:rStyle w:val="Hyperlink"/>
            <w:noProof/>
          </w:rPr>
          <w:t>Figure 11</w:t>
        </w:r>
        <w:r w:rsidRPr="00AE17C2">
          <w:rPr>
            <w:rStyle w:val="Hyperlink"/>
            <w:noProof/>
            <w:lang w:val="en-US"/>
          </w:rPr>
          <w:t xml:space="preserve"> EX/MEM</w:t>
        </w:r>
        <w:r>
          <w:rPr>
            <w:noProof/>
            <w:webHidden/>
          </w:rPr>
          <w:tab/>
        </w:r>
        <w:r>
          <w:rPr>
            <w:noProof/>
            <w:webHidden/>
          </w:rPr>
          <w:fldChar w:fldCharType="begin"/>
        </w:r>
        <w:r>
          <w:rPr>
            <w:noProof/>
            <w:webHidden/>
          </w:rPr>
          <w:instrText xml:space="preserve"> PAGEREF _Toc105964490 \h </w:instrText>
        </w:r>
        <w:r>
          <w:rPr>
            <w:noProof/>
            <w:webHidden/>
          </w:rPr>
        </w:r>
        <w:r>
          <w:rPr>
            <w:noProof/>
            <w:webHidden/>
          </w:rPr>
          <w:fldChar w:fldCharType="separate"/>
        </w:r>
        <w:r w:rsidR="000D762C">
          <w:rPr>
            <w:noProof/>
            <w:webHidden/>
          </w:rPr>
          <w:t>18</w:t>
        </w:r>
        <w:r>
          <w:rPr>
            <w:noProof/>
            <w:webHidden/>
          </w:rPr>
          <w:fldChar w:fldCharType="end"/>
        </w:r>
      </w:hyperlink>
    </w:p>
    <w:p w14:paraId="6EB6D44D" w14:textId="3DF1D00E"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1" w:history="1">
        <w:r w:rsidRPr="00AE17C2">
          <w:rPr>
            <w:rStyle w:val="Hyperlink"/>
            <w:noProof/>
          </w:rPr>
          <w:t>Figure 12</w:t>
        </w:r>
        <w:r w:rsidRPr="00AE17C2">
          <w:rPr>
            <w:rStyle w:val="Hyperlink"/>
            <w:noProof/>
            <w:lang w:val="en-US"/>
          </w:rPr>
          <w:t xml:space="preserve"> MEM/WB</w:t>
        </w:r>
        <w:r>
          <w:rPr>
            <w:noProof/>
            <w:webHidden/>
          </w:rPr>
          <w:tab/>
        </w:r>
        <w:r>
          <w:rPr>
            <w:noProof/>
            <w:webHidden/>
          </w:rPr>
          <w:fldChar w:fldCharType="begin"/>
        </w:r>
        <w:r>
          <w:rPr>
            <w:noProof/>
            <w:webHidden/>
          </w:rPr>
          <w:instrText xml:space="preserve"> PAGEREF _Toc105964491 \h </w:instrText>
        </w:r>
        <w:r>
          <w:rPr>
            <w:noProof/>
            <w:webHidden/>
          </w:rPr>
        </w:r>
        <w:r>
          <w:rPr>
            <w:noProof/>
            <w:webHidden/>
          </w:rPr>
          <w:fldChar w:fldCharType="separate"/>
        </w:r>
        <w:r w:rsidR="000D762C">
          <w:rPr>
            <w:noProof/>
            <w:webHidden/>
          </w:rPr>
          <w:t>19</w:t>
        </w:r>
        <w:r>
          <w:rPr>
            <w:noProof/>
            <w:webHidden/>
          </w:rPr>
          <w:fldChar w:fldCharType="end"/>
        </w:r>
      </w:hyperlink>
    </w:p>
    <w:p w14:paraId="76FB8F5F" w14:textId="7F4A4309"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2" w:history="1">
        <w:r w:rsidRPr="00AE17C2">
          <w:rPr>
            <w:rStyle w:val="Hyperlink"/>
            <w:noProof/>
          </w:rPr>
          <w:t>Figure 13</w:t>
        </w:r>
        <w:r w:rsidRPr="00AE17C2">
          <w:rPr>
            <w:rStyle w:val="Hyperlink"/>
            <w:noProof/>
            <w:lang w:val="en-US"/>
          </w:rPr>
          <w:t xml:space="preserve"> Forwarding Unit</w:t>
        </w:r>
        <w:r>
          <w:rPr>
            <w:noProof/>
            <w:webHidden/>
          </w:rPr>
          <w:tab/>
        </w:r>
        <w:r>
          <w:rPr>
            <w:noProof/>
            <w:webHidden/>
          </w:rPr>
          <w:fldChar w:fldCharType="begin"/>
        </w:r>
        <w:r>
          <w:rPr>
            <w:noProof/>
            <w:webHidden/>
          </w:rPr>
          <w:instrText xml:space="preserve"> PAGEREF _Toc105964492 \h </w:instrText>
        </w:r>
        <w:r>
          <w:rPr>
            <w:noProof/>
            <w:webHidden/>
          </w:rPr>
        </w:r>
        <w:r>
          <w:rPr>
            <w:noProof/>
            <w:webHidden/>
          </w:rPr>
          <w:fldChar w:fldCharType="separate"/>
        </w:r>
        <w:r w:rsidR="000D762C">
          <w:rPr>
            <w:noProof/>
            <w:webHidden/>
          </w:rPr>
          <w:t>20</w:t>
        </w:r>
        <w:r>
          <w:rPr>
            <w:noProof/>
            <w:webHidden/>
          </w:rPr>
          <w:fldChar w:fldCharType="end"/>
        </w:r>
      </w:hyperlink>
    </w:p>
    <w:p w14:paraId="2BB82407" w14:textId="52484F8E"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3" w:history="1">
        <w:r w:rsidRPr="00AE17C2">
          <w:rPr>
            <w:rStyle w:val="Hyperlink"/>
            <w:noProof/>
          </w:rPr>
          <w:t>Figure 14</w:t>
        </w:r>
        <w:r w:rsidRPr="00AE17C2">
          <w:rPr>
            <w:rStyle w:val="Hyperlink"/>
            <w:noProof/>
            <w:lang w:val="en-US"/>
          </w:rPr>
          <w:t xml:space="preserve"> Forwarding MEM to EX</w:t>
        </w:r>
        <w:r>
          <w:rPr>
            <w:noProof/>
            <w:webHidden/>
          </w:rPr>
          <w:tab/>
        </w:r>
        <w:r>
          <w:rPr>
            <w:noProof/>
            <w:webHidden/>
          </w:rPr>
          <w:fldChar w:fldCharType="begin"/>
        </w:r>
        <w:r>
          <w:rPr>
            <w:noProof/>
            <w:webHidden/>
          </w:rPr>
          <w:instrText xml:space="preserve"> PAGEREF _Toc105964493 \h </w:instrText>
        </w:r>
        <w:r>
          <w:rPr>
            <w:noProof/>
            <w:webHidden/>
          </w:rPr>
        </w:r>
        <w:r>
          <w:rPr>
            <w:noProof/>
            <w:webHidden/>
          </w:rPr>
          <w:fldChar w:fldCharType="separate"/>
        </w:r>
        <w:r w:rsidR="000D762C">
          <w:rPr>
            <w:noProof/>
            <w:webHidden/>
          </w:rPr>
          <w:t>20</w:t>
        </w:r>
        <w:r>
          <w:rPr>
            <w:noProof/>
            <w:webHidden/>
          </w:rPr>
          <w:fldChar w:fldCharType="end"/>
        </w:r>
      </w:hyperlink>
    </w:p>
    <w:p w14:paraId="524AE567" w14:textId="7722F884"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4" w:history="1">
        <w:r w:rsidRPr="00AE17C2">
          <w:rPr>
            <w:rStyle w:val="Hyperlink"/>
            <w:noProof/>
          </w:rPr>
          <w:t>Figure 15</w:t>
        </w:r>
        <w:r w:rsidRPr="00AE17C2">
          <w:rPr>
            <w:rStyle w:val="Hyperlink"/>
            <w:noProof/>
            <w:lang w:val="en-US"/>
          </w:rPr>
          <w:t xml:space="preserve"> Forwarding WB to EX</w:t>
        </w:r>
        <w:r>
          <w:rPr>
            <w:noProof/>
            <w:webHidden/>
          </w:rPr>
          <w:tab/>
        </w:r>
        <w:r>
          <w:rPr>
            <w:noProof/>
            <w:webHidden/>
          </w:rPr>
          <w:fldChar w:fldCharType="begin"/>
        </w:r>
        <w:r>
          <w:rPr>
            <w:noProof/>
            <w:webHidden/>
          </w:rPr>
          <w:instrText xml:space="preserve"> PAGEREF _Toc105964494 \h </w:instrText>
        </w:r>
        <w:r>
          <w:rPr>
            <w:noProof/>
            <w:webHidden/>
          </w:rPr>
        </w:r>
        <w:r>
          <w:rPr>
            <w:noProof/>
            <w:webHidden/>
          </w:rPr>
          <w:fldChar w:fldCharType="separate"/>
        </w:r>
        <w:r w:rsidR="000D762C">
          <w:rPr>
            <w:noProof/>
            <w:webHidden/>
          </w:rPr>
          <w:t>20</w:t>
        </w:r>
        <w:r>
          <w:rPr>
            <w:noProof/>
            <w:webHidden/>
          </w:rPr>
          <w:fldChar w:fldCharType="end"/>
        </w:r>
      </w:hyperlink>
    </w:p>
    <w:p w14:paraId="1E4F777D" w14:textId="33D6F748"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5" w:history="1">
        <w:r w:rsidRPr="00AE17C2">
          <w:rPr>
            <w:rStyle w:val="Hyperlink"/>
            <w:noProof/>
          </w:rPr>
          <w:t>Figure 16</w:t>
        </w:r>
        <w:r w:rsidRPr="00AE17C2">
          <w:rPr>
            <w:rStyle w:val="Hyperlink"/>
            <w:noProof/>
            <w:lang w:val="en-US"/>
          </w:rPr>
          <w:t xml:space="preserve"> Forwarding WB to MEM</w:t>
        </w:r>
        <w:r>
          <w:rPr>
            <w:noProof/>
            <w:webHidden/>
          </w:rPr>
          <w:tab/>
        </w:r>
        <w:r>
          <w:rPr>
            <w:noProof/>
            <w:webHidden/>
          </w:rPr>
          <w:fldChar w:fldCharType="begin"/>
        </w:r>
        <w:r>
          <w:rPr>
            <w:noProof/>
            <w:webHidden/>
          </w:rPr>
          <w:instrText xml:space="preserve"> PAGEREF _Toc105964495 \h </w:instrText>
        </w:r>
        <w:r>
          <w:rPr>
            <w:noProof/>
            <w:webHidden/>
          </w:rPr>
        </w:r>
        <w:r>
          <w:rPr>
            <w:noProof/>
            <w:webHidden/>
          </w:rPr>
          <w:fldChar w:fldCharType="separate"/>
        </w:r>
        <w:r w:rsidR="000D762C">
          <w:rPr>
            <w:noProof/>
            <w:webHidden/>
          </w:rPr>
          <w:t>21</w:t>
        </w:r>
        <w:r>
          <w:rPr>
            <w:noProof/>
            <w:webHidden/>
          </w:rPr>
          <w:fldChar w:fldCharType="end"/>
        </w:r>
      </w:hyperlink>
    </w:p>
    <w:p w14:paraId="69A7AC6E" w14:textId="244F6322"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6" w:history="1">
        <w:r w:rsidRPr="00AE17C2">
          <w:rPr>
            <w:rStyle w:val="Hyperlink"/>
            <w:noProof/>
          </w:rPr>
          <w:t>Figure 17</w:t>
        </w:r>
        <w:r w:rsidRPr="00AE17C2">
          <w:rPr>
            <w:rStyle w:val="Hyperlink"/>
            <w:noProof/>
            <w:lang w:val="en-US"/>
          </w:rPr>
          <w:t xml:space="preserve"> Forwarding EX to ID</w:t>
        </w:r>
        <w:r>
          <w:rPr>
            <w:noProof/>
            <w:webHidden/>
          </w:rPr>
          <w:tab/>
        </w:r>
        <w:r>
          <w:rPr>
            <w:noProof/>
            <w:webHidden/>
          </w:rPr>
          <w:fldChar w:fldCharType="begin"/>
        </w:r>
        <w:r>
          <w:rPr>
            <w:noProof/>
            <w:webHidden/>
          </w:rPr>
          <w:instrText xml:space="preserve"> PAGEREF _Toc105964496 \h </w:instrText>
        </w:r>
        <w:r>
          <w:rPr>
            <w:noProof/>
            <w:webHidden/>
          </w:rPr>
        </w:r>
        <w:r>
          <w:rPr>
            <w:noProof/>
            <w:webHidden/>
          </w:rPr>
          <w:fldChar w:fldCharType="separate"/>
        </w:r>
        <w:r w:rsidR="000D762C">
          <w:rPr>
            <w:noProof/>
            <w:webHidden/>
          </w:rPr>
          <w:t>21</w:t>
        </w:r>
        <w:r>
          <w:rPr>
            <w:noProof/>
            <w:webHidden/>
          </w:rPr>
          <w:fldChar w:fldCharType="end"/>
        </w:r>
      </w:hyperlink>
    </w:p>
    <w:p w14:paraId="608EF6BD" w14:textId="11D1DDF0"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7" w:history="1">
        <w:r w:rsidRPr="00AE17C2">
          <w:rPr>
            <w:rStyle w:val="Hyperlink"/>
            <w:noProof/>
          </w:rPr>
          <w:t>Figure 18</w:t>
        </w:r>
        <w:r w:rsidRPr="00AE17C2">
          <w:rPr>
            <w:rStyle w:val="Hyperlink"/>
            <w:noProof/>
            <w:lang w:val="en-US"/>
          </w:rPr>
          <w:t xml:space="preserve"> Forwarding MEM to ID</w:t>
        </w:r>
        <w:r>
          <w:rPr>
            <w:noProof/>
            <w:webHidden/>
          </w:rPr>
          <w:tab/>
        </w:r>
        <w:r>
          <w:rPr>
            <w:noProof/>
            <w:webHidden/>
          </w:rPr>
          <w:fldChar w:fldCharType="begin"/>
        </w:r>
        <w:r>
          <w:rPr>
            <w:noProof/>
            <w:webHidden/>
          </w:rPr>
          <w:instrText xml:space="preserve"> PAGEREF _Toc105964497 \h </w:instrText>
        </w:r>
        <w:r>
          <w:rPr>
            <w:noProof/>
            <w:webHidden/>
          </w:rPr>
        </w:r>
        <w:r>
          <w:rPr>
            <w:noProof/>
            <w:webHidden/>
          </w:rPr>
          <w:fldChar w:fldCharType="separate"/>
        </w:r>
        <w:r w:rsidR="000D762C">
          <w:rPr>
            <w:noProof/>
            <w:webHidden/>
          </w:rPr>
          <w:t>22</w:t>
        </w:r>
        <w:r>
          <w:rPr>
            <w:noProof/>
            <w:webHidden/>
          </w:rPr>
          <w:fldChar w:fldCharType="end"/>
        </w:r>
      </w:hyperlink>
    </w:p>
    <w:p w14:paraId="679C9762" w14:textId="085E1725"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8" w:history="1">
        <w:r w:rsidRPr="00AE17C2">
          <w:rPr>
            <w:rStyle w:val="Hyperlink"/>
            <w:noProof/>
          </w:rPr>
          <w:t>Figure 19</w:t>
        </w:r>
        <w:r w:rsidRPr="00AE17C2">
          <w:rPr>
            <w:rStyle w:val="Hyperlink"/>
            <w:noProof/>
            <w:lang w:val="en-US"/>
          </w:rPr>
          <w:t xml:space="preserve"> Hazard Detection</w:t>
        </w:r>
        <w:r>
          <w:rPr>
            <w:noProof/>
            <w:webHidden/>
          </w:rPr>
          <w:tab/>
        </w:r>
        <w:r>
          <w:rPr>
            <w:noProof/>
            <w:webHidden/>
          </w:rPr>
          <w:fldChar w:fldCharType="begin"/>
        </w:r>
        <w:r>
          <w:rPr>
            <w:noProof/>
            <w:webHidden/>
          </w:rPr>
          <w:instrText xml:space="preserve"> PAGEREF _Toc105964498 \h </w:instrText>
        </w:r>
        <w:r>
          <w:rPr>
            <w:noProof/>
            <w:webHidden/>
          </w:rPr>
        </w:r>
        <w:r>
          <w:rPr>
            <w:noProof/>
            <w:webHidden/>
          </w:rPr>
          <w:fldChar w:fldCharType="separate"/>
        </w:r>
        <w:r w:rsidR="000D762C">
          <w:rPr>
            <w:noProof/>
            <w:webHidden/>
          </w:rPr>
          <w:t>25</w:t>
        </w:r>
        <w:r>
          <w:rPr>
            <w:noProof/>
            <w:webHidden/>
          </w:rPr>
          <w:fldChar w:fldCharType="end"/>
        </w:r>
      </w:hyperlink>
    </w:p>
    <w:p w14:paraId="7D688BED" w14:textId="59B9E8B4"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499" w:history="1">
        <w:r w:rsidRPr="00AE17C2">
          <w:rPr>
            <w:rStyle w:val="Hyperlink"/>
            <w:noProof/>
          </w:rPr>
          <w:t>Figure 20</w:t>
        </w:r>
        <w:r w:rsidRPr="00AE17C2">
          <w:rPr>
            <w:rStyle w:val="Hyperlink"/>
            <w:noProof/>
            <w:lang w:val="en-US"/>
          </w:rPr>
          <w:t xml:space="preserve"> Control Unit</w:t>
        </w:r>
        <w:r>
          <w:rPr>
            <w:noProof/>
            <w:webHidden/>
          </w:rPr>
          <w:tab/>
        </w:r>
        <w:r>
          <w:rPr>
            <w:noProof/>
            <w:webHidden/>
          </w:rPr>
          <w:fldChar w:fldCharType="begin"/>
        </w:r>
        <w:r>
          <w:rPr>
            <w:noProof/>
            <w:webHidden/>
          </w:rPr>
          <w:instrText xml:space="preserve"> PAGEREF _Toc105964499 \h </w:instrText>
        </w:r>
        <w:r>
          <w:rPr>
            <w:noProof/>
            <w:webHidden/>
          </w:rPr>
        </w:r>
        <w:r>
          <w:rPr>
            <w:noProof/>
            <w:webHidden/>
          </w:rPr>
          <w:fldChar w:fldCharType="separate"/>
        </w:r>
        <w:r w:rsidR="000D762C">
          <w:rPr>
            <w:noProof/>
            <w:webHidden/>
          </w:rPr>
          <w:t>26</w:t>
        </w:r>
        <w:r>
          <w:rPr>
            <w:noProof/>
            <w:webHidden/>
          </w:rPr>
          <w:fldChar w:fldCharType="end"/>
        </w:r>
      </w:hyperlink>
    </w:p>
    <w:p w14:paraId="2ECCF092" w14:textId="2EA286A6"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0" w:history="1">
        <w:r w:rsidRPr="00AE17C2">
          <w:rPr>
            <w:rStyle w:val="Hyperlink"/>
            <w:noProof/>
          </w:rPr>
          <w:t>Figure 21</w:t>
        </w:r>
        <w:r w:rsidRPr="00AE17C2">
          <w:rPr>
            <w:rStyle w:val="Hyperlink"/>
            <w:noProof/>
            <w:lang w:val="en-US"/>
          </w:rPr>
          <w:t xml:space="preserve"> Lws or Lw</w:t>
        </w:r>
        <w:r>
          <w:rPr>
            <w:noProof/>
            <w:webHidden/>
          </w:rPr>
          <w:tab/>
        </w:r>
        <w:r>
          <w:rPr>
            <w:noProof/>
            <w:webHidden/>
          </w:rPr>
          <w:fldChar w:fldCharType="begin"/>
        </w:r>
        <w:r>
          <w:rPr>
            <w:noProof/>
            <w:webHidden/>
          </w:rPr>
          <w:instrText xml:space="preserve"> PAGEREF _Toc105964500 \h </w:instrText>
        </w:r>
        <w:r>
          <w:rPr>
            <w:noProof/>
            <w:webHidden/>
          </w:rPr>
        </w:r>
        <w:r>
          <w:rPr>
            <w:noProof/>
            <w:webHidden/>
          </w:rPr>
          <w:fldChar w:fldCharType="separate"/>
        </w:r>
        <w:r w:rsidR="000D762C">
          <w:rPr>
            <w:noProof/>
            <w:webHidden/>
          </w:rPr>
          <w:t>27</w:t>
        </w:r>
        <w:r>
          <w:rPr>
            <w:noProof/>
            <w:webHidden/>
          </w:rPr>
          <w:fldChar w:fldCharType="end"/>
        </w:r>
      </w:hyperlink>
    </w:p>
    <w:p w14:paraId="0735D30E" w14:textId="22F82721"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1" w:history="1">
        <w:r w:rsidRPr="00AE17C2">
          <w:rPr>
            <w:rStyle w:val="Hyperlink"/>
            <w:noProof/>
          </w:rPr>
          <w:t>Figure 22</w:t>
        </w:r>
        <w:r w:rsidRPr="00AE17C2">
          <w:rPr>
            <w:rStyle w:val="Hyperlink"/>
            <w:noProof/>
            <w:lang w:val="en-US"/>
          </w:rPr>
          <w:t xml:space="preserve"> Pipeline Circuit</w:t>
        </w:r>
        <w:r>
          <w:rPr>
            <w:noProof/>
            <w:webHidden/>
          </w:rPr>
          <w:tab/>
        </w:r>
        <w:r>
          <w:rPr>
            <w:noProof/>
            <w:webHidden/>
          </w:rPr>
          <w:fldChar w:fldCharType="begin"/>
        </w:r>
        <w:r>
          <w:rPr>
            <w:noProof/>
            <w:webHidden/>
          </w:rPr>
          <w:instrText xml:space="preserve"> PAGEREF _Toc105964501 \h </w:instrText>
        </w:r>
        <w:r>
          <w:rPr>
            <w:noProof/>
            <w:webHidden/>
          </w:rPr>
        </w:r>
        <w:r>
          <w:rPr>
            <w:noProof/>
            <w:webHidden/>
          </w:rPr>
          <w:fldChar w:fldCharType="separate"/>
        </w:r>
        <w:r w:rsidR="000D762C">
          <w:rPr>
            <w:noProof/>
            <w:webHidden/>
          </w:rPr>
          <w:t>28</w:t>
        </w:r>
        <w:r>
          <w:rPr>
            <w:noProof/>
            <w:webHidden/>
          </w:rPr>
          <w:fldChar w:fldCharType="end"/>
        </w:r>
      </w:hyperlink>
    </w:p>
    <w:p w14:paraId="36EE7489" w14:textId="5308C6FF"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2" w:history="1">
        <w:r w:rsidRPr="00AE17C2">
          <w:rPr>
            <w:rStyle w:val="Hyperlink"/>
            <w:noProof/>
          </w:rPr>
          <w:t>Figure 23</w:t>
        </w:r>
        <w:r w:rsidRPr="00AE17C2">
          <w:rPr>
            <w:rStyle w:val="Hyperlink"/>
            <w:noProof/>
            <w:lang w:val="en-US"/>
          </w:rPr>
          <w:t xml:space="preserve"> Testing 1</w:t>
        </w:r>
        <w:r>
          <w:rPr>
            <w:noProof/>
            <w:webHidden/>
          </w:rPr>
          <w:tab/>
        </w:r>
        <w:r>
          <w:rPr>
            <w:noProof/>
            <w:webHidden/>
          </w:rPr>
          <w:fldChar w:fldCharType="begin"/>
        </w:r>
        <w:r>
          <w:rPr>
            <w:noProof/>
            <w:webHidden/>
          </w:rPr>
          <w:instrText xml:space="preserve"> PAGEREF _Toc105964502 \h </w:instrText>
        </w:r>
        <w:r>
          <w:rPr>
            <w:noProof/>
            <w:webHidden/>
          </w:rPr>
        </w:r>
        <w:r>
          <w:rPr>
            <w:noProof/>
            <w:webHidden/>
          </w:rPr>
          <w:fldChar w:fldCharType="separate"/>
        </w:r>
        <w:r w:rsidR="000D762C">
          <w:rPr>
            <w:noProof/>
            <w:webHidden/>
          </w:rPr>
          <w:t>29</w:t>
        </w:r>
        <w:r>
          <w:rPr>
            <w:noProof/>
            <w:webHidden/>
          </w:rPr>
          <w:fldChar w:fldCharType="end"/>
        </w:r>
      </w:hyperlink>
    </w:p>
    <w:p w14:paraId="74F98B4D" w14:textId="75D2CEDD"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3" w:history="1">
        <w:r w:rsidRPr="00AE17C2">
          <w:rPr>
            <w:rStyle w:val="Hyperlink"/>
            <w:noProof/>
          </w:rPr>
          <w:t>Figure 24</w:t>
        </w:r>
        <w:r w:rsidRPr="00AE17C2">
          <w:rPr>
            <w:rStyle w:val="Hyperlink"/>
            <w:noProof/>
            <w:lang w:val="en-US"/>
          </w:rPr>
          <w:t xml:space="preserve"> Testing 2</w:t>
        </w:r>
        <w:r>
          <w:rPr>
            <w:noProof/>
            <w:webHidden/>
          </w:rPr>
          <w:tab/>
        </w:r>
        <w:r>
          <w:rPr>
            <w:noProof/>
            <w:webHidden/>
          </w:rPr>
          <w:fldChar w:fldCharType="begin"/>
        </w:r>
        <w:r>
          <w:rPr>
            <w:noProof/>
            <w:webHidden/>
          </w:rPr>
          <w:instrText xml:space="preserve"> PAGEREF _Toc105964503 \h </w:instrText>
        </w:r>
        <w:r>
          <w:rPr>
            <w:noProof/>
            <w:webHidden/>
          </w:rPr>
        </w:r>
        <w:r>
          <w:rPr>
            <w:noProof/>
            <w:webHidden/>
          </w:rPr>
          <w:fldChar w:fldCharType="separate"/>
        </w:r>
        <w:r w:rsidR="000D762C">
          <w:rPr>
            <w:noProof/>
            <w:webHidden/>
          </w:rPr>
          <w:t>30</w:t>
        </w:r>
        <w:r>
          <w:rPr>
            <w:noProof/>
            <w:webHidden/>
          </w:rPr>
          <w:fldChar w:fldCharType="end"/>
        </w:r>
      </w:hyperlink>
    </w:p>
    <w:p w14:paraId="2461F984" w14:textId="26257CD1"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4" w:history="1">
        <w:r w:rsidRPr="00AE17C2">
          <w:rPr>
            <w:rStyle w:val="Hyperlink"/>
            <w:noProof/>
          </w:rPr>
          <w:t>Figure 25</w:t>
        </w:r>
        <w:r w:rsidRPr="00AE17C2">
          <w:rPr>
            <w:rStyle w:val="Hyperlink"/>
            <w:noProof/>
            <w:lang w:val="en-US"/>
          </w:rPr>
          <w:t xml:space="preserve"> Testing 3</w:t>
        </w:r>
        <w:r>
          <w:rPr>
            <w:noProof/>
            <w:webHidden/>
          </w:rPr>
          <w:tab/>
        </w:r>
        <w:r>
          <w:rPr>
            <w:noProof/>
            <w:webHidden/>
          </w:rPr>
          <w:fldChar w:fldCharType="begin"/>
        </w:r>
        <w:r>
          <w:rPr>
            <w:noProof/>
            <w:webHidden/>
          </w:rPr>
          <w:instrText xml:space="preserve"> PAGEREF _Toc105964504 \h </w:instrText>
        </w:r>
        <w:r>
          <w:rPr>
            <w:noProof/>
            <w:webHidden/>
          </w:rPr>
        </w:r>
        <w:r>
          <w:rPr>
            <w:noProof/>
            <w:webHidden/>
          </w:rPr>
          <w:fldChar w:fldCharType="separate"/>
        </w:r>
        <w:r w:rsidR="000D762C">
          <w:rPr>
            <w:noProof/>
            <w:webHidden/>
          </w:rPr>
          <w:t>31</w:t>
        </w:r>
        <w:r>
          <w:rPr>
            <w:noProof/>
            <w:webHidden/>
          </w:rPr>
          <w:fldChar w:fldCharType="end"/>
        </w:r>
      </w:hyperlink>
    </w:p>
    <w:p w14:paraId="5DAE1032" w14:textId="29FFE97E"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5" w:history="1">
        <w:r w:rsidRPr="00AE17C2">
          <w:rPr>
            <w:rStyle w:val="Hyperlink"/>
            <w:noProof/>
          </w:rPr>
          <w:t>Figure 26</w:t>
        </w:r>
        <w:r w:rsidRPr="00AE17C2">
          <w:rPr>
            <w:rStyle w:val="Hyperlink"/>
            <w:noProof/>
            <w:lang w:val="en-US"/>
          </w:rPr>
          <w:t xml:space="preserve"> Testing 4</w:t>
        </w:r>
        <w:r>
          <w:rPr>
            <w:noProof/>
            <w:webHidden/>
          </w:rPr>
          <w:tab/>
        </w:r>
        <w:r>
          <w:rPr>
            <w:noProof/>
            <w:webHidden/>
          </w:rPr>
          <w:fldChar w:fldCharType="begin"/>
        </w:r>
        <w:r>
          <w:rPr>
            <w:noProof/>
            <w:webHidden/>
          </w:rPr>
          <w:instrText xml:space="preserve"> PAGEREF _Toc105964505 \h </w:instrText>
        </w:r>
        <w:r>
          <w:rPr>
            <w:noProof/>
            <w:webHidden/>
          </w:rPr>
        </w:r>
        <w:r>
          <w:rPr>
            <w:noProof/>
            <w:webHidden/>
          </w:rPr>
          <w:fldChar w:fldCharType="separate"/>
        </w:r>
        <w:r w:rsidR="000D762C">
          <w:rPr>
            <w:noProof/>
            <w:webHidden/>
          </w:rPr>
          <w:t>32</w:t>
        </w:r>
        <w:r>
          <w:rPr>
            <w:noProof/>
            <w:webHidden/>
          </w:rPr>
          <w:fldChar w:fldCharType="end"/>
        </w:r>
      </w:hyperlink>
    </w:p>
    <w:p w14:paraId="79B046CC" w14:textId="6901B3FE"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6" w:history="1">
        <w:r w:rsidRPr="00AE17C2">
          <w:rPr>
            <w:rStyle w:val="Hyperlink"/>
            <w:noProof/>
          </w:rPr>
          <w:t>Figure 27</w:t>
        </w:r>
        <w:r w:rsidRPr="00AE17C2">
          <w:rPr>
            <w:rStyle w:val="Hyperlink"/>
            <w:noProof/>
            <w:lang w:val="en-US"/>
          </w:rPr>
          <w:t xml:space="preserve"> Testing 5</w:t>
        </w:r>
        <w:r>
          <w:rPr>
            <w:noProof/>
            <w:webHidden/>
          </w:rPr>
          <w:tab/>
        </w:r>
        <w:r>
          <w:rPr>
            <w:noProof/>
            <w:webHidden/>
          </w:rPr>
          <w:fldChar w:fldCharType="begin"/>
        </w:r>
        <w:r>
          <w:rPr>
            <w:noProof/>
            <w:webHidden/>
          </w:rPr>
          <w:instrText xml:space="preserve"> PAGEREF _Toc105964506 \h </w:instrText>
        </w:r>
        <w:r>
          <w:rPr>
            <w:noProof/>
            <w:webHidden/>
          </w:rPr>
        </w:r>
        <w:r>
          <w:rPr>
            <w:noProof/>
            <w:webHidden/>
          </w:rPr>
          <w:fldChar w:fldCharType="separate"/>
        </w:r>
        <w:r w:rsidR="000D762C">
          <w:rPr>
            <w:noProof/>
            <w:webHidden/>
          </w:rPr>
          <w:t>33</w:t>
        </w:r>
        <w:r>
          <w:rPr>
            <w:noProof/>
            <w:webHidden/>
          </w:rPr>
          <w:fldChar w:fldCharType="end"/>
        </w:r>
      </w:hyperlink>
    </w:p>
    <w:p w14:paraId="7A98EAE1" w14:textId="4F8BABE2"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7" w:history="1">
        <w:r w:rsidRPr="00AE17C2">
          <w:rPr>
            <w:rStyle w:val="Hyperlink"/>
            <w:noProof/>
          </w:rPr>
          <w:t>Figure 28</w:t>
        </w:r>
        <w:r w:rsidRPr="00AE17C2">
          <w:rPr>
            <w:rStyle w:val="Hyperlink"/>
            <w:noProof/>
            <w:lang w:val="en-US"/>
          </w:rPr>
          <w:t xml:space="preserve"> Testing 6</w:t>
        </w:r>
        <w:r>
          <w:rPr>
            <w:noProof/>
            <w:webHidden/>
          </w:rPr>
          <w:tab/>
        </w:r>
        <w:r>
          <w:rPr>
            <w:noProof/>
            <w:webHidden/>
          </w:rPr>
          <w:fldChar w:fldCharType="begin"/>
        </w:r>
        <w:r>
          <w:rPr>
            <w:noProof/>
            <w:webHidden/>
          </w:rPr>
          <w:instrText xml:space="preserve"> PAGEREF _Toc105964507 \h </w:instrText>
        </w:r>
        <w:r>
          <w:rPr>
            <w:noProof/>
            <w:webHidden/>
          </w:rPr>
        </w:r>
        <w:r>
          <w:rPr>
            <w:noProof/>
            <w:webHidden/>
          </w:rPr>
          <w:fldChar w:fldCharType="separate"/>
        </w:r>
        <w:r w:rsidR="000D762C">
          <w:rPr>
            <w:noProof/>
            <w:webHidden/>
          </w:rPr>
          <w:t>34</w:t>
        </w:r>
        <w:r>
          <w:rPr>
            <w:noProof/>
            <w:webHidden/>
          </w:rPr>
          <w:fldChar w:fldCharType="end"/>
        </w:r>
      </w:hyperlink>
    </w:p>
    <w:p w14:paraId="5777B3CC" w14:textId="113E988F"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8" w:history="1">
        <w:r w:rsidRPr="00AE17C2">
          <w:rPr>
            <w:rStyle w:val="Hyperlink"/>
            <w:noProof/>
          </w:rPr>
          <w:t>Figure 29</w:t>
        </w:r>
        <w:r w:rsidRPr="00AE17C2">
          <w:rPr>
            <w:rStyle w:val="Hyperlink"/>
            <w:noProof/>
            <w:lang w:val="en-US"/>
          </w:rPr>
          <w:t xml:space="preserve"> Testing 7</w:t>
        </w:r>
        <w:r>
          <w:rPr>
            <w:noProof/>
            <w:webHidden/>
          </w:rPr>
          <w:tab/>
        </w:r>
        <w:r>
          <w:rPr>
            <w:noProof/>
            <w:webHidden/>
          </w:rPr>
          <w:fldChar w:fldCharType="begin"/>
        </w:r>
        <w:r>
          <w:rPr>
            <w:noProof/>
            <w:webHidden/>
          </w:rPr>
          <w:instrText xml:space="preserve"> PAGEREF _Toc105964508 \h </w:instrText>
        </w:r>
        <w:r>
          <w:rPr>
            <w:noProof/>
            <w:webHidden/>
          </w:rPr>
        </w:r>
        <w:r>
          <w:rPr>
            <w:noProof/>
            <w:webHidden/>
          </w:rPr>
          <w:fldChar w:fldCharType="separate"/>
        </w:r>
        <w:r w:rsidR="000D762C">
          <w:rPr>
            <w:noProof/>
            <w:webHidden/>
          </w:rPr>
          <w:t>35</w:t>
        </w:r>
        <w:r>
          <w:rPr>
            <w:noProof/>
            <w:webHidden/>
          </w:rPr>
          <w:fldChar w:fldCharType="end"/>
        </w:r>
      </w:hyperlink>
    </w:p>
    <w:p w14:paraId="26396EE7" w14:textId="33A34FC8"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09" w:history="1">
        <w:r w:rsidRPr="00AE17C2">
          <w:rPr>
            <w:rStyle w:val="Hyperlink"/>
            <w:noProof/>
          </w:rPr>
          <w:t>Figure 30</w:t>
        </w:r>
        <w:r w:rsidRPr="00AE17C2">
          <w:rPr>
            <w:rStyle w:val="Hyperlink"/>
            <w:noProof/>
            <w:lang w:val="en-US"/>
          </w:rPr>
          <w:t xml:space="preserve"> Testing 8</w:t>
        </w:r>
        <w:r>
          <w:rPr>
            <w:noProof/>
            <w:webHidden/>
          </w:rPr>
          <w:tab/>
        </w:r>
        <w:r>
          <w:rPr>
            <w:noProof/>
            <w:webHidden/>
          </w:rPr>
          <w:fldChar w:fldCharType="begin"/>
        </w:r>
        <w:r>
          <w:rPr>
            <w:noProof/>
            <w:webHidden/>
          </w:rPr>
          <w:instrText xml:space="preserve"> PAGEREF _Toc105964509 \h </w:instrText>
        </w:r>
        <w:r>
          <w:rPr>
            <w:noProof/>
            <w:webHidden/>
          </w:rPr>
        </w:r>
        <w:r>
          <w:rPr>
            <w:noProof/>
            <w:webHidden/>
          </w:rPr>
          <w:fldChar w:fldCharType="separate"/>
        </w:r>
        <w:r w:rsidR="000D762C">
          <w:rPr>
            <w:noProof/>
            <w:webHidden/>
          </w:rPr>
          <w:t>36</w:t>
        </w:r>
        <w:r>
          <w:rPr>
            <w:noProof/>
            <w:webHidden/>
          </w:rPr>
          <w:fldChar w:fldCharType="end"/>
        </w:r>
      </w:hyperlink>
    </w:p>
    <w:p w14:paraId="04606CF0" w14:textId="6299E87B"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10" w:history="1">
        <w:r w:rsidRPr="00AE17C2">
          <w:rPr>
            <w:rStyle w:val="Hyperlink"/>
            <w:noProof/>
          </w:rPr>
          <w:t>Figure 31</w:t>
        </w:r>
        <w:r w:rsidRPr="00AE17C2">
          <w:rPr>
            <w:rStyle w:val="Hyperlink"/>
            <w:noProof/>
            <w:lang w:val="en-US"/>
          </w:rPr>
          <w:t xml:space="preserve"> Testing 9</w:t>
        </w:r>
        <w:r>
          <w:rPr>
            <w:noProof/>
            <w:webHidden/>
          </w:rPr>
          <w:tab/>
        </w:r>
        <w:r>
          <w:rPr>
            <w:noProof/>
            <w:webHidden/>
          </w:rPr>
          <w:fldChar w:fldCharType="begin"/>
        </w:r>
        <w:r>
          <w:rPr>
            <w:noProof/>
            <w:webHidden/>
          </w:rPr>
          <w:instrText xml:space="preserve"> PAGEREF _Toc105964510 \h </w:instrText>
        </w:r>
        <w:r>
          <w:rPr>
            <w:noProof/>
            <w:webHidden/>
          </w:rPr>
        </w:r>
        <w:r>
          <w:rPr>
            <w:noProof/>
            <w:webHidden/>
          </w:rPr>
          <w:fldChar w:fldCharType="separate"/>
        </w:r>
        <w:r w:rsidR="000D762C">
          <w:rPr>
            <w:noProof/>
            <w:webHidden/>
          </w:rPr>
          <w:t>37</w:t>
        </w:r>
        <w:r>
          <w:rPr>
            <w:noProof/>
            <w:webHidden/>
          </w:rPr>
          <w:fldChar w:fldCharType="end"/>
        </w:r>
      </w:hyperlink>
    </w:p>
    <w:p w14:paraId="62DF1B3A" w14:textId="023FDE93" w:rsidR="005F3BF8" w:rsidRDefault="00FA6602" w:rsidP="005F3BF8">
      <w:pPr>
        <w:rPr>
          <w:sz w:val="24"/>
          <w:szCs w:val="24"/>
        </w:rPr>
      </w:pPr>
      <w:r>
        <w:rPr>
          <w:sz w:val="24"/>
          <w:szCs w:val="24"/>
        </w:rPr>
        <w:fldChar w:fldCharType="end"/>
      </w:r>
    </w:p>
    <w:p w14:paraId="4D7F4D21" w14:textId="067F05AB" w:rsidR="00FA6602" w:rsidRPr="00FA6602" w:rsidRDefault="00FA6602" w:rsidP="005F3BF8">
      <w:pPr>
        <w:rPr>
          <w:sz w:val="26"/>
          <w:szCs w:val="26"/>
          <w:u w:val="single"/>
        </w:rPr>
      </w:pPr>
      <w:r w:rsidRPr="00FA6602">
        <w:rPr>
          <w:sz w:val="26"/>
          <w:szCs w:val="26"/>
          <w:u w:val="single"/>
        </w:rPr>
        <w:t>Table of tables</w:t>
      </w:r>
    </w:p>
    <w:p w14:paraId="6C024214" w14:textId="3D9DB2BB" w:rsidR="00FA6602" w:rsidRDefault="00FA6602">
      <w:pPr>
        <w:pStyle w:val="TableofFigures"/>
        <w:tabs>
          <w:tab w:val="right" w:leader="dot" w:pos="9350"/>
        </w:tabs>
        <w:rPr>
          <w:rFonts w:asciiTheme="minorHAnsi" w:eastAsiaTheme="minorEastAsia" w:hAnsiTheme="minorHAnsi" w:cstheme="minorBidi"/>
          <w:noProof/>
          <w:lang w:val="en-US"/>
        </w:rPr>
      </w:pPr>
      <w:r>
        <w:rPr>
          <w:sz w:val="24"/>
          <w:szCs w:val="24"/>
        </w:rPr>
        <w:fldChar w:fldCharType="begin"/>
      </w:r>
      <w:r>
        <w:rPr>
          <w:sz w:val="24"/>
          <w:szCs w:val="24"/>
        </w:rPr>
        <w:instrText xml:space="preserve"> TOC \h \z \c "Table" </w:instrText>
      </w:r>
      <w:r>
        <w:rPr>
          <w:sz w:val="24"/>
          <w:szCs w:val="24"/>
        </w:rPr>
        <w:fldChar w:fldCharType="separate"/>
      </w:r>
      <w:hyperlink w:anchor="_Toc105964511" w:history="1">
        <w:r w:rsidRPr="0027688B">
          <w:rPr>
            <w:rStyle w:val="Hyperlink"/>
            <w:noProof/>
          </w:rPr>
          <w:t>Table 1</w:t>
        </w:r>
        <w:r w:rsidRPr="0027688B">
          <w:rPr>
            <w:rStyle w:val="Hyperlink"/>
            <w:noProof/>
            <w:lang w:val="en-US"/>
          </w:rPr>
          <w:t xml:space="preserve"> Instruction Encoding R-Type</w:t>
        </w:r>
        <w:r>
          <w:rPr>
            <w:noProof/>
            <w:webHidden/>
          </w:rPr>
          <w:tab/>
        </w:r>
        <w:r>
          <w:rPr>
            <w:noProof/>
            <w:webHidden/>
          </w:rPr>
          <w:fldChar w:fldCharType="begin"/>
        </w:r>
        <w:r>
          <w:rPr>
            <w:noProof/>
            <w:webHidden/>
          </w:rPr>
          <w:instrText xml:space="preserve"> PAGEREF _Toc105964511 \h </w:instrText>
        </w:r>
        <w:r>
          <w:rPr>
            <w:noProof/>
            <w:webHidden/>
          </w:rPr>
        </w:r>
        <w:r>
          <w:rPr>
            <w:noProof/>
            <w:webHidden/>
          </w:rPr>
          <w:fldChar w:fldCharType="separate"/>
        </w:r>
        <w:r w:rsidR="000D762C">
          <w:rPr>
            <w:noProof/>
            <w:webHidden/>
          </w:rPr>
          <w:t>8</w:t>
        </w:r>
        <w:r>
          <w:rPr>
            <w:noProof/>
            <w:webHidden/>
          </w:rPr>
          <w:fldChar w:fldCharType="end"/>
        </w:r>
      </w:hyperlink>
    </w:p>
    <w:p w14:paraId="2DADFCC4" w14:textId="253B83E6"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12" w:history="1">
        <w:r w:rsidRPr="0027688B">
          <w:rPr>
            <w:rStyle w:val="Hyperlink"/>
            <w:noProof/>
          </w:rPr>
          <w:t>Table 2</w:t>
        </w:r>
        <w:r w:rsidRPr="0027688B">
          <w:rPr>
            <w:rStyle w:val="Hyperlink"/>
            <w:noProof/>
            <w:lang w:val="en-US"/>
          </w:rPr>
          <w:t xml:space="preserve"> Instruction Encoding I-type and J-Tpe</w:t>
        </w:r>
        <w:r>
          <w:rPr>
            <w:noProof/>
            <w:webHidden/>
          </w:rPr>
          <w:tab/>
        </w:r>
        <w:r>
          <w:rPr>
            <w:noProof/>
            <w:webHidden/>
          </w:rPr>
          <w:fldChar w:fldCharType="begin"/>
        </w:r>
        <w:r>
          <w:rPr>
            <w:noProof/>
            <w:webHidden/>
          </w:rPr>
          <w:instrText xml:space="preserve"> PAGEREF _Toc105964512 \h </w:instrText>
        </w:r>
        <w:r>
          <w:rPr>
            <w:noProof/>
            <w:webHidden/>
          </w:rPr>
        </w:r>
        <w:r>
          <w:rPr>
            <w:noProof/>
            <w:webHidden/>
          </w:rPr>
          <w:fldChar w:fldCharType="separate"/>
        </w:r>
        <w:r w:rsidR="000D762C">
          <w:rPr>
            <w:noProof/>
            <w:webHidden/>
          </w:rPr>
          <w:t>8</w:t>
        </w:r>
        <w:r>
          <w:rPr>
            <w:noProof/>
            <w:webHidden/>
          </w:rPr>
          <w:fldChar w:fldCharType="end"/>
        </w:r>
      </w:hyperlink>
    </w:p>
    <w:p w14:paraId="06C6BCA7" w14:textId="645F7A70"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13" w:history="1">
        <w:r w:rsidRPr="0027688B">
          <w:rPr>
            <w:rStyle w:val="Hyperlink"/>
            <w:noProof/>
          </w:rPr>
          <w:t>Table 3</w:t>
        </w:r>
        <w:r w:rsidRPr="0027688B">
          <w:rPr>
            <w:rStyle w:val="Hyperlink"/>
            <w:noProof/>
            <w:lang w:val="en-US"/>
          </w:rPr>
          <w:t xml:space="preserve"> ALU truth table</w:t>
        </w:r>
        <w:r>
          <w:rPr>
            <w:noProof/>
            <w:webHidden/>
          </w:rPr>
          <w:tab/>
        </w:r>
        <w:r>
          <w:rPr>
            <w:noProof/>
            <w:webHidden/>
          </w:rPr>
          <w:fldChar w:fldCharType="begin"/>
        </w:r>
        <w:r>
          <w:rPr>
            <w:noProof/>
            <w:webHidden/>
          </w:rPr>
          <w:instrText xml:space="preserve"> PAGEREF _Toc105964513 \h </w:instrText>
        </w:r>
        <w:r>
          <w:rPr>
            <w:noProof/>
            <w:webHidden/>
          </w:rPr>
        </w:r>
        <w:r>
          <w:rPr>
            <w:noProof/>
            <w:webHidden/>
          </w:rPr>
          <w:fldChar w:fldCharType="separate"/>
        </w:r>
        <w:r w:rsidR="000D762C">
          <w:rPr>
            <w:noProof/>
            <w:webHidden/>
          </w:rPr>
          <w:t>11</w:t>
        </w:r>
        <w:r>
          <w:rPr>
            <w:noProof/>
            <w:webHidden/>
          </w:rPr>
          <w:fldChar w:fldCharType="end"/>
        </w:r>
      </w:hyperlink>
    </w:p>
    <w:p w14:paraId="11401728" w14:textId="302A0BFD" w:rsidR="00FA6602" w:rsidRDefault="00FA6602">
      <w:pPr>
        <w:pStyle w:val="TableofFigures"/>
        <w:tabs>
          <w:tab w:val="right" w:leader="dot" w:pos="9350"/>
        </w:tabs>
        <w:rPr>
          <w:rFonts w:asciiTheme="minorHAnsi" w:eastAsiaTheme="minorEastAsia" w:hAnsiTheme="minorHAnsi" w:cstheme="minorBidi"/>
          <w:noProof/>
          <w:lang w:val="en-US"/>
        </w:rPr>
      </w:pPr>
      <w:hyperlink w:anchor="_Toc105964514" w:history="1">
        <w:r w:rsidRPr="0027688B">
          <w:rPr>
            <w:rStyle w:val="Hyperlink"/>
            <w:noProof/>
          </w:rPr>
          <w:t>Table 4</w:t>
        </w:r>
        <w:r w:rsidRPr="0027688B">
          <w:rPr>
            <w:rStyle w:val="Hyperlink"/>
            <w:noProof/>
            <w:lang w:val="en-US"/>
          </w:rPr>
          <w:t xml:space="preserve"> Control unit truth table</w:t>
        </w:r>
        <w:r>
          <w:rPr>
            <w:noProof/>
            <w:webHidden/>
          </w:rPr>
          <w:tab/>
        </w:r>
        <w:r>
          <w:rPr>
            <w:noProof/>
            <w:webHidden/>
          </w:rPr>
          <w:fldChar w:fldCharType="begin"/>
        </w:r>
        <w:r>
          <w:rPr>
            <w:noProof/>
            <w:webHidden/>
          </w:rPr>
          <w:instrText xml:space="preserve"> PAGEREF _Toc105964514 \h </w:instrText>
        </w:r>
        <w:r>
          <w:rPr>
            <w:noProof/>
            <w:webHidden/>
          </w:rPr>
        </w:r>
        <w:r>
          <w:rPr>
            <w:noProof/>
            <w:webHidden/>
          </w:rPr>
          <w:fldChar w:fldCharType="separate"/>
        </w:r>
        <w:r w:rsidR="000D762C">
          <w:rPr>
            <w:noProof/>
            <w:webHidden/>
          </w:rPr>
          <w:t>27</w:t>
        </w:r>
        <w:r>
          <w:rPr>
            <w:noProof/>
            <w:webHidden/>
          </w:rPr>
          <w:fldChar w:fldCharType="end"/>
        </w:r>
      </w:hyperlink>
    </w:p>
    <w:p w14:paraId="5E99F48D" w14:textId="62C50DC1" w:rsidR="00FA6602" w:rsidRDefault="00FA6602" w:rsidP="005F3BF8">
      <w:pPr>
        <w:rPr>
          <w:sz w:val="24"/>
          <w:szCs w:val="24"/>
        </w:rPr>
      </w:pPr>
      <w:r>
        <w:rPr>
          <w:sz w:val="24"/>
          <w:szCs w:val="24"/>
        </w:rPr>
        <w:fldChar w:fldCharType="end"/>
      </w:r>
    </w:p>
    <w:p w14:paraId="24246C58" w14:textId="5275861D" w:rsidR="005F3BF8" w:rsidRDefault="005F3BF8" w:rsidP="005F3BF8">
      <w:pPr>
        <w:rPr>
          <w:sz w:val="24"/>
          <w:szCs w:val="24"/>
          <w:u w:val="single"/>
        </w:rPr>
      </w:pPr>
      <w:r>
        <w:rPr>
          <w:sz w:val="24"/>
          <w:szCs w:val="24"/>
        </w:rPr>
        <w:br w:type="page"/>
      </w:r>
    </w:p>
    <w:p w14:paraId="245D3181" w14:textId="77777777" w:rsidR="005F3BF8" w:rsidRDefault="005F3BF8" w:rsidP="005F3BF8">
      <w:pPr>
        <w:pStyle w:val="Heading1"/>
        <w:rPr>
          <w:sz w:val="24"/>
          <w:szCs w:val="24"/>
        </w:rPr>
      </w:pPr>
      <w:bookmarkStart w:id="0" w:name="_Toc105964415"/>
      <w:r>
        <w:lastRenderedPageBreak/>
        <w:t>Theory:</w:t>
      </w:r>
      <w:bookmarkEnd w:id="0"/>
    </w:p>
    <w:p w14:paraId="2640EAEC" w14:textId="77777777" w:rsidR="005F3BF8" w:rsidRDefault="005F3BF8" w:rsidP="005F3BF8">
      <w:pPr>
        <w:rPr>
          <w:sz w:val="24"/>
          <w:szCs w:val="24"/>
        </w:rPr>
      </w:pPr>
      <w:r>
        <w:rPr>
          <w:sz w:val="24"/>
          <w:szCs w:val="24"/>
        </w:rPr>
        <w:t>The data path is a basic component if we want to build any computer.</w:t>
      </w:r>
    </w:p>
    <w:p w14:paraId="23811709" w14:textId="77777777" w:rsidR="005F3BF8" w:rsidRDefault="005F3BF8" w:rsidP="005F3BF8">
      <w:pPr>
        <w:pStyle w:val="Heading2"/>
      </w:pPr>
      <w:r>
        <w:t xml:space="preserve"> </w:t>
      </w:r>
      <w:bookmarkStart w:id="1" w:name="_Toc105964416"/>
      <w:r>
        <w:t>Datapath:</w:t>
      </w:r>
      <w:bookmarkEnd w:id="1"/>
      <w:r>
        <w:t xml:space="preserve"> </w:t>
      </w:r>
    </w:p>
    <w:p w14:paraId="2A5D69B2" w14:textId="77777777" w:rsidR="005F3BF8" w:rsidRDefault="005F3BF8" w:rsidP="005F3BF8">
      <w:pPr>
        <w:rPr>
          <w:color w:val="404040"/>
          <w:sz w:val="24"/>
          <w:szCs w:val="24"/>
        </w:rPr>
      </w:pPr>
      <w:r>
        <w:rPr>
          <w:color w:val="404040"/>
          <w:sz w:val="24"/>
          <w:szCs w:val="24"/>
        </w:rPr>
        <w:t xml:space="preserve">Is a set of functional units that carry out data processing </w:t>
      </w:r>
      <w:proofErr w:type="gramStart"/>
      <w:r>
        <w:rPr>
          <w:color w:val="404040"/>
          <w:sz w:val="24"/>
          <w:szCs w:val="24"/>
        </w:rPr>
        <w:t>operations.</w:t>
      </w:r>
      <w:proofErr w:type="gramEnd"/>
      <w:r>
        <w:rPr>
          <w:color w:val="404040"/>
          <w:sz w:val="24"/>
          <w:szCs w:val="24"/>
        </w:rPr>
        <w:t xml:space="preserve"> Data paths, with a control unit, make up the CPU (central processing unit) of a computer system. A larger data path can also be created by joining more than one together using multiplexers.</w:t>
      </w:r>
    </w:p>
    <w:p w14:paraId="5CAC98B2" w14:textId="77777777" w:rsidR="005F3BF8" w:rsidRDefault="005F3BF8" w:rsidP="005F3BF8">
      <w:pPr>
        <w:pStyle w:val="Heading2"/>
      </w:pPr>
      <w:r>
        <w:t xml:space="preserve"> </w:t>
      </w:r>
      <w:bookmarkStart w:id="2" w:name="_Toc105964417"/>
      <w:r>
        <w:t>Pipelining Architecture:</w:t>
      </w:r>
      <w:bookmarkEnd w:id="2"/>
      <w:r>
        <w:t xml:space="preserve"> </w:t>
      </w:r>
    </w:p>
    <w:p w14:paraId="646AC5FE" w14:textId="77777777" w:rsidR="005F3BF8" w:rsidRDefault="005F3BF8" w:rsidP="005F3BF8">
      <w:pPr>
        <w:rPr>
          <w:sz w:val="24"/>
          <w:szCs w:val="24"/>
        </w:rPr>
      </w:pPr>
      <w:r>
        <w:rPr>
          <w:sz w:val="24"/>
          <w:szCs w:val="24"/>
        </w:rPr>
        <w:t>Pipelining is a technique where multiple instructions are overlapped during execution. Pipeline is divided into stages and these stages relate to one another to form a pipe like structure. Instructions enter from one end and exit from another end. Pipelining increases the overall instruction throughput.</w:t>
      </w:r>
    </w:p>
    <w:p w14:paraId="6F3A9F9A" w14:textId="77777777" w:rsidR="005F3BF8" w:rsidRDefault="005F3BF8" w:rsidP="005F3BF8">
      <w:pPr>
        <w:pStyle w:val="Heading1"/>
      </w:pPr>
      <w:bookmarkStart w:id="3" w:name="_Toc105964418"/>
      <w:r>
        <w:t>Project background:</w:t>
      </w:r>
      <w:bookmarkEnd w:id="3"/>
    </w:p>
    <w:p w14:paraId="3709BA3A" w14:textId="77777777" w:rsidR="005F3BF8" w:rsidRDefault="005F3BF8" w:rsidP="005F3BF8">
      <w:pPr>
        <w:rPr>
          <w:sz w:val="24"/>
          <w:szCs w:val="24"/>
        </w:rPr>
      </w:pPr>
      <w:r>
        <w:rPr>
          <w:sz w:val="24"/>
          <w:szCs w:val="24"/>
        </w:rPr>
        <w:t>The aim of this project is to implement and design a 24-bit pipelined processor. The five stages were constructed like the pipeline presented in the class lectures.</w:t>
      </w:r>
    </w:p>
    <w:p w14:paraId="0B3A107A" w14:textId="77777777" w:rsidR="005F3BF8" w:rsidRDefault="005F3BF8" w:rsidP="005F3BF8">
      <w:pPr>
        <w:rPr>
          <w:sz w:val="24"/>
          <w:szCs w:val="24"/>
        </w:rPr>
      </w:pPr>
      <w:r>
        <w:rPr>
          <w:sz w:val="24"/>
          <w:szCs w:val="24"/>
        </w:rPr>
        <w:t xml:space="preserve">Pipeline registers between stages were added. The control logic to detect data dependencies among instructions was designed and the forwarding logic was implemented. </w:t>
      </w:r>
    </w:p>
    <w:p w14:paraId="4D96BDC9" w14:textId="77777777" w:rsidR="005F3BF8" w:rsidRDefault="005F3BF8" w:rsidP="005F3BF8">
      <w:pPr>
        <w:rPr>
          <w:sz w:val="24"/>
          <w:szCs w:val="24"/>
        </w:rPr>
      </w:pPr>
      <w:r>
        <w:rPr>
          <w:sz w:val="24"/>
          <w:szCs w:val="24"/>
        </w:rPr>
        <w:t xml:space="preserve"> For branch and jump instructions, the delay to one cycle only was reduced. The pipeline for one clock cycle after a jump or a taken branch instruction was stalled. </w:t>
      </w:r>
    </w:p>
    <w:p w14:paraId="2AFB9AF7" w14:textId="77777777" w:rsidR="005F3BF8" w:rsidRDefault="005F3BF8" w:rsidP="005F3BF8">
      <w:pPr>
        <w:rPr>
          <w:sz w:val="24"/>
          <w:szCs w:val="24"/>
        </w:rPr>
      </w:pPr>
      <w:r>
        <w:rPr>
          <w:sz w:val="24"/>
          <w:szCs w:val="24"/>
        </w:rPr>
        <w:t>The data path was designed to support the 3 different types of the instructions</w:t>
      </w:r>
      <w:proofErr w:type="gramStart"/>
      <w:r>
        <w:rPr>
          <w:sz w:val="24"/>
          <w:szCs w:val="24"/>
        </w:rPr>
        <w:t xml:space="preserve">   (</w:t>
      </w:r>
      <w:proofErr w:type="gramEnd"/>
      <w:r>
        <w:rPr>
          <w:sz w:val="24"/>
          <w:szCs w:val="24"/>
        </w:rPr>
        <w:t xml:space="preserve"> R-type, I-type and J-type ).</w:t>
      </w:r>
    </w:p>
    <w:p w14:paraId="1174D27F" w14:textId="77777777" w:rsidR="005F3BF8" w:rsidRDefault="005F3BF8" w:rsidP="005F3BF8">
      <w:pPr>
        <w:rPr>
          <w:sz w:val="24"/>
          <w:szCs w:val="24"/>
        </w:rPr>
      </w:pPr>
    </w:p>
    <w:p w14:paraId="49BC00AB" w14:textId="77777777" w:rsidR="005F3BF8" w:rsidRDefault="005F3BF8" w:rsidP="005F3BF8">
      <w:pPr>
        <w:rPr>
          <w:sz w:val="24"/>
          <w:szCs w:val="24"/>
        </w:rPr>
      </w:pPr>
    </w:p>
    <w:p w14:paraId="4C72723E" w14:textId="77777777" w:rsidR="005F3BF8" w:rsidRDefault="005F3BF8" w:rsidP="005F3BF8">
      <w:pPr>
        <w:rPr>
          <w:sz w:val="24"/>
          <w:szCs w:val="24"/>
        </w:rPr>
      </w:pPr>
    </w:p>
    <w:p w14:paraId="5D95915C" w14:textId="01A6E360" w:rsidR="005F3BF8" w:rsidRDefault="005F3BF8" w:rsidP="005F3BF8">
      <w:pPr>
        <w:rPr>
          <w:sz w:val="24"/>
          <w:szCs w:val="24"/>
          <w:u w:val="single"/>
        </w:rPr>
      </w:pPr>
    </w:p>
    <w:p w14:paraId="753CDA69" w14:textId="77777777" w:rsidR="000D4A1F" w:rsidRDefault="005F3BF8" w:rsidP="000D4A1F">
      <w:pPr>
        <w:keepNext/>
        <w:jc w:val="center"/>
      </w:pPr>
      <w:r>
        <w:rPr>
          <w:noProof/>
        </w:rPr>
        <w:drawing>
          <wp:inline distT="0" distB="0" distL="114300" distR="114300" wp14:anchorId="5377282F" wp14:editId="1D4D841B">
            <wp:extent cx="5629275" cy="1723390"/>
            <wp:effectExtent l="0" t="0" r="0" b="0"/>
            <wp:docPr id="698288202" name="Picture 69828820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8202" name="Picture 698288202"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29275" cy="1723966"/>
                    </a:xfrm>
                    <a:prstGeom prst="rect">
                      <a:avLst/>
                    </a:prstGeom>
                  </pic:spPr>
                </pic:pic>
              </a:graphicData>
            </a:graphic>
          </wp:inline>
        </w:drawing>
      </w:r>
    </w:p>
    <w:p w14:paraId="7A7A2F1B" w14:textId="0DCDB36B" w:rsidR="000D4A1F" w:rsidRDefault="000D4A1F" w:rsidP="000D4A1F">
      <w:pPr>
        <w:pStyle w:val="Caption"/>
        <w:jc w:val="center"/>
      </w:pPr>
      <w:bookmarkStart w:id="4" w:name="_Toc105964511"/>
      <w:r>
        <w:t xml:space="preserve">Table </w:t>
      </w:r>
      <w:fldSimple w:instr=" SEQ Table \* ARABIC ">
        <w:r w:rsidR="000D762C">
          <w:rPr>
            <w:noProof/>
          </w:rPr>
          <w:t>1</w:t>
        </w:r>
      </w:fldSimple>
      <w:r>
        <w:rPr>
          <w:lang w:val="en-US"/>
        </w:rPr>
        <w:t xml:space="preserve"> </w:t>
      </w:r>
      <w:r w:rsidRPr="00A35C8E">
        <w:rPr>
          <w:lang w:val="en-US"/>
        </w:rPr>
        <w:t>Instruction Encoding R-Type</w:t>
      </w:r>
      <w:bookmarkEnd w:id="4"/>
    </w:p>
    <w:p w14:paraId="24D4E6E7" w14:textId="77777777" w:rsidR="000D4A1F" w:rsidRDefault="005F3BF8" w:rsidP="000D4A1F">
      <w:pPr>
        <w:keepNext/>
        <w:jc w:val="center"/>
      </w:pPr>
      <w:r>
        <w:rPr>
          <w:noProof/>
        </w:rPr>
        <w:drawing>
          <wp:inline distT="0" distB="0" distL="114300" distR="114300" wp14:anchorId="41D1C6B1" wp14:editId="27C047B3">
            <wp:extent cx="5748655" cy="2433955"/>
            <wp:effectExtent l="0" t="0" r="0" b="0"/>
            <wp:docPr id="1820040539" name="Picture 18200405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0539" name="Picture 1820040539" descr="Tabl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48938" cy="2434550"/>
                    </a:xfrm>
                    <a:prstGeom prst="rect">
                      <a:avLst/>
                    </a:prstGeom>
                  </pic:spPr>
                </pic:pic>
              </a:graphicData>
            </a:graphic>
          </wp:inline>
        </w:drawing>
      </w:r>
    </w:p>
    <w:p w14:paraId="6EF69A62" w14:textId="620B962A" w:rsidR="005F3BF8" w:rsidRDefault="000D4A1F" w:rsidP="000D4A1F">
      <w:pPr>
        <w:pStyle w:val="Caption"/>
        <w:jc w:val="center"/>
      </w:pPr>
      <w:bookmarkStart w:id="5" w:name="_Toc105964512"/>
      <w:r>
        <w:t xml:space="preserve">Table </w:t>
      </w:r>
      <w:fldSimple w:instr=" SEQ Table \* ARABIC ">
        <w:r w:rsidR="000D762C">
          <w:rPr>
            <w:noProof/>
          </w:rPr>
          <w:t>2</w:t>
        </w:r>
      </w:fldSimple>
      <w:r>
        <w:rPr>
          <w:lang w:val="en-US"/>
        </w:rPr>
        <w:t xml:space="preserve"> </w:t>
      </w:r>
      <w:r w:rsidRPr="00C310F8">
        <w:rPr>
          <w:lang w:val="en-US"/>
        </w:rPr>
        <w:t>Instruction Encoding I-type and J-</w:t>
      </w:r>
      <w:proofErr w:type="spellStart"/>
      <w:r w:rsidRPr="00C310F8">
        <w:rPr>
          <w:lang w:val="en-US"/>
        </w:rPr>
        <w:t>Tpe</w:t>
      </w:r>
      <w:bookmarkEnd w:id="5"/>
      <w:proofErr w:type="spellEnd"/>
    </w:p>
    <w:p w14:paraId="659D809B" w14:textId="77777777" w:rsidR="005F3BF8" w:rsidRDefault="005F3BF8" w:rsidP="005F3BF8"/>
    <w:p w14:paraId="665BA395" w14:textId="77777777" w:rsidR="005F3BF8" w:rsidRDefault="005F3BF8" w:rsidP="005F3BF8"/>
    <w:p w14:paraId="649F6CD5" w14:textId="77777777" w:rsidR="005F3BF8" w:rsidRDefault="005F3BF8" w:rsidP="005F3BF8"/>
    <w:p w14:paraId="531F222F" w14:textId="77777777" w:rsidR="005F3BF8" w:rsidRDefault="005F3BF8" w:rsidP="005F3BF8"/>
    <w:p w14:paraId="6C6F5A1C" w14:textId="7A6D8F5F" w:rsidR="005F3BF8" w:rsidRDefault="005F3BF8" w:rsidP="005F3BF8">
      <w:pPr>
        <w:rPr>
          <w:sz w:val="24"/>
          <w:szCs w:val="24"/>
          <w:u w:val="single"/>
        </w:rPr>
      </w:pPr>
    </w:p>
    <w:p w14:paraId="06E0D9BD" w14:textId="77777777" w:rsidR="005F3BF8" w:rsidRDefault="005F3BF8" w:rsidP="005F3BF8">
      <w:pPr>
        <w:pStyle w:val="Heading1"/>
      </w:pPr>
      <w:bookmarkStart w:id="6" w:name="_Toc105964419"/>
      <w:r>
        <w:lastRenderedPageBreak/>
        <w:t>Design and Implementation</w:t>
      </w:r>
      <w:bookmarkEnd w:id="6"/>
    </w:p>
    <w:p w14:paraId="7B0DDAFC" w14:textId="77777777" w:rsidR="005F3BF8" w:rsidRDefault="005F3BF8" w:rsidP="005F3BF8">
      <w:pPr>
        <w:pStyle w:val="Heading2"/>
      </w:pPr>
      <w:bookmarkStart w:id="7" w:name="_Toc105964420"/>
      <w:r>
        <w:t>Components</w:t>
      </w:r>
      <w:bookmarkEnd w:id="7"/>
    </w:p>
    <w:p w14:paraId="5D96DFA5" w14:textId="77777777" w:rsidR="005F3BF8" w:rsidRDefault="005F3BF8" w:rsidP="005F3BF8">
      <w:pPr>
        <w:pStyle w:val="Heading3"/>
      </w:pPr>
      <w:bookmarkStart w:id="8" w:name="_Toc105964421"/>
      <w:r>
        <w:t>Register file</w:t>
      </w:r>
      <w:bookmarkEnd w:id="8"/>
    </w:p>
    <w:p w14:paraId="000E9E94" w14:textId="77777777" w:rsidR="005F3BF8" w:rsidRDefault="005F3BF8" w:rsidP="005F3BF8">
      <w:r>
        <w:t>Register File consists of 8 × 24-bit registers</w:t>
      </w:r>
    </w:p>
    <w:p w14:paraId="4BE63AE1" w14:textId="77777777" w:rsidR="005F3BF8" w:rsidRDefault="005F3BF8" w:rsidP="005F3BF8">
      <w:proofErr w:type="spellStart"/>
      <w:r>
        <w:t>BusA</w:t>
      </w:r>
      <w:proofErr w:type="spellEnd"/>
      <w:r>
        <w:t xml:space="preserve"> and </w:t>
      </w:r>
      <w:proofErr w:type="spellStart"/>
      <w:r>
        <w:t>BusB</w:t>
      </w:r>
      <w:proofErr w:type="spellEnd"/>
      <w:r>
        <w:t xml:space="preserve"> are 24-bit output buses for reading and writing two registers, respectively. </w:t>
      </w:r>
      <w:proofErr w:type="spellStart"/>
      <w:r>
        <w:t>BusW</w:t>
      </w:r>
      <w:proofErr w:type="spellEnd"/>
      <w:r>
        <w:t xml:space="preserve"> is a 24-bit input bus for writing a register when </w:t>
      </w:r>
      <w:proofErr w:type="spellStart"/>
      <w:r>
        <w:t>RegWrite</w:t>
      </w:r>
      <w:proofErr w:type="spellEnd"/>
      <w:r>
        <w:t xml:space="preserve"> is 1.</w:t>
      </w:r>
    </w:p>
    <w:p w14:paraId="5A6D9C89" w14:textId="77777777" w:rsidR="005F3BF8" w:rsidRDefault="005F3BF8" w:rsidP="005F3BF8">
      <w:r>
        <w:t>In a cycle, two registers are read, and one is written.</w:t>
      </w:r>
    </w:p>
    <w:p w14:paraId="3A1B103B" w14:textId="77777777" w:rsidR="005F3BF8" w:rsidRDefault="005F3BF8" w:rsidP="005F3BF8">
      <w:pPr>
        <w:keepNext/>
      </w:pPr>
      <w:r>
        <w:rPr>
          <w:noProof/>
        </w:rPr>
        <w:drawing>
          <wp:inline distT="0" distB="0" distL="0" distR="0" wp14:anchorId="168B57E0" wp14:editId="7AB6E88A">
            <wp:extent cx="3458210" cy="3140075"/>
            <wp:effectExtent l="0" t="0" r="0" b="317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pic:cNvPicPr>
                  </pic:nvPicPr>
                  <pic:blipFill>
                    <a:blip r:embed="rId11"/>
                    <a:stretch>
                      <a:fillRect/>
                    </a:stretch>
                  </pic:blipFill>
                  <pic:spPr>
                    <a:xfrm>
                      <a:off x="0" y="0"/>
                      <a:ext cx="3471947" cy="3153153"/>
                    </a:xfrm>
                    <a:prstGeom prst="rect">
                      <a:avLst/>
                    </a:prstGeom>
                  </pic:spPr>
                </pic:pic>
              </a:graphicData>
            </a:graphic>
          </wp:inline>
        </w:drawing>
      </w:r>
    </w:p>
    <w:p w14:paraId="7C61A0F8" w14:textId="509B9852" w:rsidR="005F3BF8" w:rsidRPr="00B36061" w:rsidRDefault="005F3BF8" w:rsidP="00B36061">
      <w:pPr>
        <w:pStyle w:val="Caption"/>
      </w:pPr>
      <w:bookmarkStart w:id="9" w:name="_Toc105863262"/>
      <w:bookmarkStart w:id="10" w:name="_Toc105863849"/>
      <w:bookmarkStart w:id="11" w:name="_Toc105964242"/>
      <w:bookmarkStart w:id="12" w:name="_Toc105964480"/>
      <w:r>
        <w:t xml:space="preserve">Figure </w:t>
      </w:r>
      <w:r>
        <w:fldChar w:fldCharType="begin"/>
      </w:r>
      <w:r>
        <w:instrText>SEQ Figure \* ARABIC</w:instrText>
      </w:r>
      <w:r>
        <w:fldChar w:fldCharType="separate"/>
      </w:r>
      <w:r w:rsidR="000D762C">
        <w:rPr>
          <w:noProof/>
        </w:rPr>
        <w:t>1</w:t>
      </w:r>
      <w:r>
        <w:fldChar w:fldCharType="end"/>
      </w:r>
      <w:r>
        <w:rPr>
          <w:lang w:val="en-US"/>
        </w:rPr>
        <w:t xml:space="preserve"> Register file</w:t>
      </w:r>
      <w:bookmarkEnd w:id="9"/>
      <w:bookmarkEnd w:id="10"/>
      <w:bookmarkEnd w:id="11"/>
      <w:bookmarkEnd w:id="12"/>
    </w:p>
    <w:p w14:paraId="48694427" w14:textId="77777777" w:rsidR="005F3BF8" w:rsidRDefault="005F3BF8" w:rsidP="005F3BF8">
      <w:pPr>
        <w:pStyle w:val="Heading3"/>
      </w:pPr>
      <w:bookmarkStart w:id="13" w:name="_Toc105964422"/>
      <w:r>
        <w:t>Instruction Memory</w:t>
      </w:r>
      <w:bookmarkEnd w:id="13"/>
    </w:p>
    <w:p w14:paraId="096861F7" w14:textId="77777777" w:rsidR="005F3BF8" w:rsidRDefault="005F3BF8" w:rsidP="005F3BF8">
      <w:r>
        <w:t>Because Datapath does not write instructions and instead acts as combinational logic for reads, instruction memory just needs to allow read access. After the access time, the address chooses the instruction.</w:t>
      </w:r>
    </w:p>
    <w:p w14:paraId="0482F363" w14:textId="77777777" w:rsidR="005F3BF8" w:rsidRDefault="005F3BF8" w:rsidP="005F3BF8">
      <w:pPr>
        <w:keepNext/>
        <w:ind w:firstLine="720"/>
      </w:pPr>
      <w:r>
        <w:rPr>
          <w:noProof/>
          <w:sz w:val="28"/>
          <w:szCs w:val="28"/>
        </w:rPr>
        <w:lastRenderedPageBreak/>
        <w:drawing>
          <wp:inline distT="0" distB="0" distL="0" distR="0" wp14:anchorId="5603F0DD" wp14:editId="703C3C81">
            <wp:extent cx="5943600" cy="151701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12"/>
                    <a:stretch>
                      <a:fillRect/>
                    </a:stretch>
                  </pic:blipFill>
                  <pic:spPr>
                    <a:xfrm>
                      <a:off x="0" y="0"/>
                      <a:ext cx="5943600" cy="1517015"/>
                    </a:xfrm>
                    <a:prstGeom prst="rect">
                      <a:avLst/>
                    </a:prstGeom>
                  </pic:spPr>
                </pic:pic>
              </a:graphicData>
            </a:graphic>
          </wp:inline>
        </w:drawing>
      </w:r>
    </w:p>
    <w:p w14:paraId="2EBFC85A" w14:textId="11D2F3F6" w:rsidR="005F3BF8" w:rsidRDefault="005F3BF8" w:rsidP="005F3BF8">
      <w:pPr>
        <w:pStyle w:val="Caption"/>
        <w:rPr>
          <w:sz w:val="28"/>
          <w:szCs w:val="28"/>
        </w:rPr>
      </w:pPr>
      <w:bookmarkStart w:id="14" w:name="_Toc105863263"/>
      <w:bookmarkStart w:id="15" w:name="_Toc105863850"/>
      <w:bookmarkStart w:id="16" w:name="_Toc105964243"/>
      <w:bookmarkStart w:id="17" w:name="_Toc105964481"/>
      <w:r>
        <w:t xml:space="preserve">Figure </w:t>
      </w:r>
      <w:r>
        <w:fldChar w:fldCharType="begin"/>
      </w:r>
      <w:r>
        <w:instrText>SEQ Figure \* ARABIC</w:instrText>
      </w:r>
      <w:r>
        <w:fldChar w:fldCharType="separate"/>
      </w:r>
      <w:r w:rsidR="000D762C">
        <w:rPr>
          <w:noProof/>
        </w:rPr>
        <w:t>2</w:t>
      </w:r>
      <w:r>
        <w:fldChar w:fldCharType="end"/>
      </w:r>
      <w:r>
        <w:rPr>
          <w:lang w:val="en-US"/>
        </w:rPr>
        <w:t xml:space="preserve"> Instruction Memory</w:t>
      </w:r>
      <w:bookmarkEnd w:id="14"/>
      <w:bookmarkEnd w:id="15"/>
      <w:bookmarkEnd w:id="16"/>
      <w:bookmarkEnd w:id="17"/>
    </w:p>
    <w:p w14:paraId="0E75DEB1" w14:textId="77777777" w:rsidR="005F3BF8" w:rsidRDefault="005F3BF8" w:rsidP="005F3BF8">
      <w:pPr>
        <w:pStyle w:val="Heading3"/>
      </w:pPr>
      <w:bookmarkStart w:id="18" w:name="_Toc105964423"/>
      <w:r>
        <w:t>ALU</w:t>
      </w:r>
      <w:bookmarkEnd w:id="18"/>
    </w:p>
    <w:p w14:paraId="5AECF667" w14:textId="77777777" w:rsidR="005F3BF8" w:rsidRDefault="005F3BF8" w:rsidP="005F3BF8">
      <w:r>
        <w:t xml:space="preserve">An arithmetic logic unit (ALU) is a digital </w:t>
      </w:r>
      <w:r>
        <w:rPr>
          <w:lang w:val="en-US"/>
        </w:rPr>
        <w:t xml:space="preserve">combinational </w:t>
      </w:r>
      <w:r>
        <w:t>circuit that performs arithmetic and bitwise operations on integer binary integers in computing. A floating-point unit, on the other hand, works with floating-point numbers. In our CPU it will get 2 inputs of 24 bits and one output of 24 bits with ALU control signal to choose which operation to perform and some flags like ZERO flag.</w:t>
      </w:r>
    </w:p>
    <w:p w14:paraId="4FB5BFE8" w14:textId="77777777" w:rsidR="005F3BF8" w:rsidRDefault="005F3BF8" w:rsidP="005F3BF8">
      <w:pPr>
        <w:keepNext/>
      </w:pPr>
      <w:r>
        <w:rPr>
          <w:noProof/>
        </w:rPr>
        <w:drawing>
          <wp:inline distT="0" distB="0" distL="0" distR="0" wp14:anchorId="51EA021F" wp14:editId="19603069">
            <wp:extent cx="5943600" cy="295402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pic:cNvPicPr>
                  </pic:nvPicPr>
                  <pic:blipFill>
                    <a:blip r:embed="rId13"/>
                    <a:stretch>
                      <a:fillRect/>
                    </a:stretch>
                  </pic:blipFill>
                  <pic:spPr>
                    <a:xfrm>
                      <a:off x="0" y="0"/>
                      <a:ext cx="5943600" cy="2954020"/>
                    </a:xfrm>
                    <a:prstGeom prst="rect">
                      <a:avLst/>
                    </a:prstGeom>
                  </pic:spPr>
                </pic:pic>
              </a:graphicData>
            </a:graphic>
          </wp:inline>
        </w:drawing>
      </w:r>
    </w:p>
    <w:p w14:paraId="07E231FC" w14:textId="3C140A96" w:rsidR="005F3BF8" w:rsidRDefault="005F3BF8" w:rsidP="000D4A1F">
      <w:pPr>
        <w:pStyle w:val="Caption"/>
      </w:pPr>
      <w:bookmarkStart w:id="19" w:name="_Toc105863851"/>
      <w:bookmarkStart w:id="20" w:name="_Toc105863264"/>
      <w:bookmarkStart w:id="21" w:name="_Toc105964244"/>
      <w:bookmarkStart w:id="22" w:name="_Toc105964482"/>
      <w:r>
        <w:t xml:space="preserve">Figure </w:t>
      </w:r>
      <w:r>
        <w:fldChar w:fldCharType="begin"/>
      </w:r>
      <w:r>
        <w:instrText>SEQ Figure \* ARABIC</w:instrText>
      </w:r>
      <w:r>
        <w:fldChar w:fldCharType="separate"/>
      </w:r>
      <w:r w:rsidR="000D762C">
        <w:rPr>
          <w:noProof/>
        </w:rPr>
        <w:t>3</w:t>
      </w:r>
      <w:r>
        <w:fldChar w:fldCharType="end"/>
      </w:r>
      <w:r>
        <w:rPr>
          <w:lang w:val="en-US"/>
        </w:rPr>
        <w:t xml:space="preserve"> ALU</w:t>
      </w:r>
      <w:bookmarkEnd w:id="19"/>
      <w:bookmarkEnd w:id="20"/>
      <w:bookmarkEnd w:id="21"/>
      <w:bookmarkEnd w:id="22"/>
    </w:p>
    <w:p w14:paraId="5002A30E" w14:textId="77777777" w:rsidR="000D4A1F" w:rsidRDefault="005F3BF8" w:rsidP="000D4A1F">
      <w:pPr>
        <w:keepNext/>
        <w:jc w:val="center"/>
      </w:pPr>
      <w:r>
        <w:rPr>
          <w:noProof/>
        </w:rPr>
        <w:lastRenderedPageBreak/>
        <w:drawing>
          <wp:inline distT="0" distB="0" distL="114300" distR="114300" wp14:anchorId="1A2DFB1F" wp14:editId="710798F8">
            <wp:extent cx="3295650" cy="3686175"/>
            <wp:effectExtent l="0" t="0" r="0" b="0"/>
            <wp:docPr id="710018174" name="Picture 7100181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18174" name="Picture 710018174" descr="Table&#10;&#10;Description automatically generated"/>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0" y="0"/>
                      <a:ext cx="3295650" cy="3686175"/>
                    </a:xfrm>
                    <a:prstGeom prst="rect">
                      <a:avLst/>
                    </a:prstGeom>
                  </pic:spPr>
                </pic:pic>
              </a:graphicData>
            </a:graphic>
          </wp:inline>
        </w:drawing>
      </w:r>
    </w:p>
    <w:p w14:paraId="62004054" w14:textId="130AEB1F" w:rsidR="005F3BF8" w:rsidRDefault="000D4A1F" w:rsidP="000D4A1F">
      <w:pPr>
        <w:pStyle w:val="Caption"/>
        <w:jc w:val="center"/>
      </w:pPr>
      <w:bookmarkStart w:id="23" w:name="_Toc105964513"/>
      <w:r>
        <w:t xml:space="preserve">Table </w:t>
      </w:r>
      <w:fldSimple w:instr=" SEQ Table \* ARABIC ">
        <w:r w:rsidR="000D762C">
          <w:rPr>
            <w:noProof/>
          </w:rPr>
          <w:t>3</w:t>
        </w:r>
      </w:fldSimple>
      <w:r>
        <w:rPr>
          <w:lang w:val="en-US"/>
        </w:rPr>
        <w:t xml:space="preserve"> </w:t>
      </w:r>
      <w:r w:rsidRPr="00BB7193">
        <w:rPr>
          <w:lang w:val="en-US"/>
        </w:rPr>
        <w:t>ALU truth table</w:t>
      </w:r>
      <w:bookmarkEnd w:id="23"/>
    </w:p>
    <w:p w14:paraId="1F021F2D" w14:textId="77777777" w:rsidR="00C25109" w:rsidRDefault="00C25109" w:rsidP="00C25109">
      <w:pPr>
        <w:jc w:val="center"/>
      </w:pPr>
    </w:p>
    <w:p w14:paraId="3EB0C14A" w14:textId="77777777" w:rsidR="005F3BF8" w:rsidRDefault="005F3BF8" w:rsidP="005F3BF8">
      <w:r>
        <w:t xml:space="preserve">Following are the logic equations for the ALU </w:t>
      </w:r>
      <w:proofErr w:type="gramStart"/>
      <w:r>
        <w:t>operations :</w:t>
      </w:r>
      <w:proofErr w:type="gramEnd"/>
    </w:p>
    <w:p w14:paraId="1DF40781" w14:textId="77777777" w:rsidR="005F3BF8" w:rsidRDefault="005F3BF8" w:rsidP="005F3BF8">
      <w:r>
        <w:t xml:space="preserve">1. AND = </w:t>
      </w:r>
      <w:proofErr w:type="gramStart"/>
      <w:r>
        <w:t>OP(</w:t>
      </w:r>
      <w:proofErr w:type="gramEnd"/>
      <w:r>
        <w:t>0000).</w:t>
      </w:r>
      <w:proofErr w:type="spellStart"/>
      <w:r>
        <w:t>Funct</w:t>
      </w:r>
      <w:proofErr w:type="spellEnd"/>
      <w:r>
        <w:t xml:space="preserve">(111) + OP(0001). </w:t>
      </w:r>
    </w:p>
    <w:p w14:paraId="35D0AE9D" w14:textId="77777777" w:rsidR="005F3BF8" w:rsidRDefault="005F3BF8" w:rsidP="005F3BF8">
      <w:r>
        <w:t xml:space="preserve">2. OR = </w:t>
      </w:r>
      <w:proofErr w:type="gramStart"/>
      <w:r>
        <w:t>OP(</w:t>
      </w:r>
      <w:proofErr w:type="gramEnd"/>
      <w:r>
        <w:t>0000).</w:t>
      </w:r>
      <w:proofErr w:type="spellStart"/>
      <w:r>
        <w:t>Funct</w:t>
      </w:r>
      <w:proofErr w:type="spellEnd"/>
      <w:r>
        <w:t xml:space="preserve">(110) + Op(0010). </w:t>
      </w:r>
    </w:p>
    <w:p w14:paraId="21C79334" w14:textId="77777777" w:rsidR="005F3BF8" w:rsidRDefault="005F3BF8" w:rsidP="005F3BF8"/>
    <w:p w14:paraId="00670763" w14:textId="77777777" w:rsidR="005F3BF8" w:rsidRDefault="005F3BF8" w:rsidP="005F3BF8">
      <w:r>
        <w:t xml:space="preserve">3. MAX = </w:t>
      </w:r>
      <w:proofErr w:type="gramStart"/>
      <w:r>
        <w:t>OP(</w:t>
      </w:r>
      <w:proofErr w:type="gramEnd"/>
      <w:r>
        <w:t>0000).</w:t>
      </w:r>
      <w:proofErr w:type="spellStart"/>
      <w:r>
        <w:t>Funct</w:t>
      </w:r>
      <w:proofErr w:type="spellEnd"/>
      <w:r>
        <w:t xml:space="preserve">(101) </w:t>
      </w:r>
    </w:p>
    <w:p w14:paraId="0B931E1C" w14:textId="77777777" w:rsidR="005F3BF8" w:rsidRDefault="005F3BF8" w:rsidP="005F3BF8">
      <w:r>
        <w:t xml:space="preserve">4. ADD = </w:t>
      </w:r>
      <w:proofErr w:type="gramStart"/>
      <w:r>
        <w:t>OP(</w:t>
      </w:r>
      <w:proofErr w:type="gramEnd"/>
      <w:r>
        <w:t>0000).</w:t>
      </w:r>
      <w:proofErr w:type="spellStart"/>
      <w:r>
        <w:t>Funct</w:t>
      </w:r>
      <w:proofErr w:type="spellEnd"/>
      <w:r>
        <w:t>(100) + OP(0000).</w:t>
      </w:r>
      <w:proofErr w:type="spellStart"/>
      <w:r>
        <w:t>Funct</w:t>
      </w:r>
      <w:proofErr w:type="spellEnd"/>
      <w:r>
        <w:t xml:space="preserve">(011) + OP(0011) + OP(0100) + OP(0110) + OP(0111) + OP(1000). </w:t>
      </w:r>
    </w:p>
    <w:p w14:paraId="25F6D40B" w14:textId="77777777" w:rsidR="005F3BF8" w:rsidRDefault="005F3BF8" w:rsidP="005F3BF8">
      <w:r>
        <w:t xml:space="preserve">5. SUB = </w:t>
      </w:r>
      <w:proofErr w:type="gramStart"/>
      <w:r>
        <w:t>OP(</w:t>
      </w:r>
      <w:proofErr w:type="gramEnd"/>
      <w:r>
        <w:t>0000).</w:t>
      </w:r>
      <w:proofErr w:type="spellStart"/>
      <w:r>
        <w:t>Funct</w:t>
      </w:r>
      <w:proofErr w:type="spellEnd"/>
      <w:r>
        <w:t xml:space="preserve">(010) + OP(1001) </w:t>
      </w:r>
    </w:p>
    <w:p w14:paraId="093170DF" w14:textId="77777777" w:rsidR="005F3BF8" w:rsidRDefault="005F3BF8" w:rsidP="005F3BF8">
      <w:r>
        <w:t xml:space="preserve">6. SLT = </w:t>
      </w:r>
      <w:proofErr w:type="gramStart"/>
      <w:r>
        <w:t>OP(</w:t>
      </w:r>
      <w:proofErr w:type="gramEnd"/>
      <w:r>
        <w:t>0000).</w:t>
      </w:r>
      <w:proofErr w:type="spellStart"/>
      <w:r>
        <w:t>Funct</w:t>
      </w:r>
      <w:proofErr w:type="spellEnd"/>
      <w:r>
        <w:t xml:space="preserve">(001) </w:t>
      </w:r>
    </w:p>
    <w:p w14:paraId="48C3DF29" w14:textId="77777777" w:rsidR="005F3BF8" w:rsidRDefault="005F3BF8" w:rsidP="005F3BF8">
      <w:r>
        <w:t xml:space="preserve">7. Shift = </w:t>
      </w:r>
      <w:proofErr w:type="gramStart"/>
      <w:r>
        <w:t>OP(</w:t>
      </w:r>
      <w:proofErr w:type="gramEnd"/>
      <w:r>
        <w:t>1100)</w:t>
      </w:r>
    </w:p>
    <w:p w14:paraId="1D54F64F" w14:textId="77777777" w:rsidR="005F3BF8" w:rsidRDefault="005F3BF8" w:rsidP="005F3BF8">
      <w:pPr>
        <w:pStyle w:val="Heading3"/>
      </w:pPr>
      <w:bookmarkStart w:id="24" w:name="_Toc105964424"/>
      <w:r>
        <w:lastRenderedPageBreak/>
        <w:t>Next PC</w:t>
      </w:r>
      <w:bookmarkEnd w:id="24"/>
    </w:p>
    <w:p w14:paraId="5F79FEBA" w14:textId="77777777" w:rsidR="005F3BF8" w:rsidRDefault="005F3BF8" w:rsidP="005F3BF8">
      <w:r>
        <w:t xml:space="preserve">It’s a circuit to determine and calculate the next program counter for the </w:t>
      </w:r>
      <w:proofErr w:type="gramStart"/>
      <w:r>
        <w:t>processer, and</w:t>
      </w:r>
      <w:proofErr w:type="gramEnd"/>
      <w:r>
        <w:t xml:space="preserve"> making aware of some conditions like Branch if not equal or jump conditions.</w:t>
      </w:r>
    </w:p>
    <w:p w14:paraId="662E1117" w14:textId="77777777" w:rsidR="005F3BF8" w:rsidRDefault="005F3BF8" w:rsidP="005F3BF8">
      <w:pPr>
        <w:keepNext/>
      </w:pPr>
      <w:r>
        <w:rPr>
          <w:noProof/>
          <w:sz w:val="28"/>
          <w:szCs w:val="28"/>
        </w:rPr>
        <w:drawing>
          <wp:inline distT="0" distB="0" distL="0" distR="0" wp14:anchorId="4B845196" wp14:editId="2E3ACC1F">
            <wp:extent cx="4333875" cy="2929255"/>
            <wp:effectExtent l="0" t="0" r="0" b="444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pic:cNvPicPr>
                  </pic:nvPicPr>
                  <pic:blipFill>
                    <a:blip r:embed="rId15"/>
                    <a:stretch>
                      <a:fillRect/>
                    </a:stretch>
                  </pic:blipFill>
                  <pic:spPr>
                    <a:xfrm>
                      <a:off x="0" y="0"/>
                      <a:ext cx="4341747" cy="2934855"/>
                    </a:xfrm>
                    <a:prstGeom prst="rect">
                      <a:avLst/>
                    </a:prstGeom>
                  </pic:spPr>
                </pic:pic>
              </a:graphicData>
            </a:graphic>
          </wp:inline>
        </w:drawing>
      </w:r>
    </w:p>
    <w:p w14:paraId="1052924C" w14:textId="2913DABA" w:rsidR="005F3BF8" w:rsidRDefault="005F3BF8" w:rsidP="005F3BF8">
      <w:pPr>
        <w:pStyle w:val="Caption"/>
        <w:rPr>
          <w:sz w:val="28"/>
          <w:szCs w:val="28"/>
        </w:rPr>
      </w:pPr>
      <w:bookmarkStart w:id="25" w:name="_Toc105863852"/>
      <w:bookmarkStart w:id="26" w:name="_Toc105863265"/>
      <w:bookmarkStart w:id="27" w:name="_Toc105964245"/>
      <w:bookmarkStart w:id="28" w:name="_Toc105964483"/>
      <w:r>
        <w:t xml:space="preserve">Figure </w:t>
      </w:r>
      <w:r>
        <w:fldChar w:fldCharType="begin"/>
      </w:r>
      <w:r>
        <w:instrText>SEQ Figure \* ARABIC</w:instrText>
      </w:r>
      <w:r>
        <w:fldChar w:fldCharType="separate"/>
      </w:r>
      <w:r w:rsidR="000D762C">
        <w:rPr>
          <w:noProof/>
        </w:rPr>
        <w:t>4</w:t>
      </w:r>
      <w:r>
        <w:fldChar w:fldCharType="end"/>
      </w:r>
      <w:r>
        <w:rPr>
          <w:lang w:val="en-US"/>
        </w:rPr>
        <w:t xml:space="preserve"> Next PC</w:t>
      </w:r>
      <w:bookmarkEnd w:id="25"/>
      <w:bookmarkEnd w:id="26"/>
      <w:bookmarkEnd w:id="27"/>
      <w:bookmarkEnd w:id="28"/>
    </w:p>
    <w:p w14:paraId="4AC33983" w14:textId="77777777" w:rsidR="005F3BF8" w:rsidRDefault="005F3BF8" w:rsidP="005F3BF8">
      <w:pPr>
        <w:rPr>
          <w:del w:id="29" w:author="مستخدم ضيف" w:date="2022-06-12T12:37:00Z"/>
          <w:sz w:val="28"/>
          <w:szCs w:val="28"/>
        </w:rPr>
      </w:pPr>
    </w:p>
    <w:p w14:paraId="3E823081" w14:textId="77777777" w:rsidR="005F3BF8" w:rsidRDefault="005F3BF8" w:rsidP="005F3BF8">
      <w:pPr>
        <w:rPr>
          <w:del w:id="30" w:author="مستخدم ضيف" w:date="2022-06-12T12:37:00Z"/>
          <w:sz w:val="28"/>
          <w:szCs w:val="28"/>
        </w:rPr>
      </w:pPr>
    </w:p>
    <w:p w14:paraId="238B9D81" w14:textId="77777777" w:rsidR="005F3BF8" w:rsidRDefault="005F3BF8" w:rsidP="005F3BF8">
      <w:pPr>
        <w:rPr>
          <w:del w:id="31" w:author="مستخدم ضيف" w:date="2022-06-12T12:37:00Z"/>
          <w:sz w:val="28"/>
          <w:szCs w:val="28"/>
        </w:rPr>
      </w:pPr>
    </w:p>
    <w:p w14:paraId="3E263322" w14:textId="77777777" w:rsidR="005F3BF8" w:rsidRDefault="005F3BF8" w:rsidP="005F3BF8">
      <w:pPr>
        <w:rPr>
          <w:sz w:val="28"/>
          <w:szCs w:val="28"/>
        </w:rPr>
      </w:pPr>
    </w:p>
    <w:p w14:paraId="257AF1E0" w14:textId="77777777" w:rsidR="005F3BF8" w:rsidRDefault="005F3BF8" w:rsidP="005F3BF8">
      <w:pPr>
        <w:pStyle w:val="Heading3"/>
      </w:pPr>
      <w:bookmarkStart w:id="32" w:name="_Toc105964425"/>
      <w:r>
        <w:t>Data Memory</w:t>
      </w:r>
      <w:bookmarkEnd w:id="32"/>
    </w:p>
    <w:p w14:paraId="789DD5BE" w14:textId="77777777" w:rsidR="005F3BF8" w:rsidRDefault="005F3BF8" w:rsidP="005F3BF8">
      <w:r>
        <w:t>Data memory where data is stored. It’s used for load and store</w:t>
      </w:r>
    </w:p>
    <w:p w14:paraId="5A1DE324" w14:textId="77777777" w:rsidR="005F3BF8" w:rsidRDefault="005F3BF8" w:rsidP="005F3BF8">
      <w:proofErr w:type="spellStart"/>
      <w:r>
        <w:t>MemRead</w:t>
      </w:r>
      <w:proofErr w:type="spellEnd"/>
      <w:r>
        <w:t xml:space="preserve">: enables output on </w:t>
      </w:r>
      <w:proofErr w:type="spellStart"/>
      <w:r>
        <w:t>Data_out</w:t>
      </w:r>
      <w:proofErr w:type="spellEnd"/>
      <w:r>
        <w:t xml:space="preserve"> </w:t>
      </w:r>
    </w:p>
    <w:p w14:paraId="479FC581" w14:textId="77777777" w:rsidR="005F3BF8" w:rsidRDefault="005F3BF8" w:rsidP="005F3BF8">
      <w:r>
        <w:t xml:space="preserve">Address selects the word to put on </w:t>
      </w:r>
      <w:proofErr w:type="spellStart"/>
      <w:r>
        <w:t>Data_out</w:t>
      </w:r>
      <w:proofErr w:type="spellEnd"/>
      <w:r>
        <w:t xml:space="preserve"> </w:t>
      </w:r>
    </w:p>
    <w:p w14:paraId="5768AF24" w14:textId="77777777" w:rsidR="005F3BF8" w:rsidRDefault="005F3BF8" w:rsidP="005F3BF8">
      <w:proofErr w:type="spellStart"/>
      <w:r>
        <w:t>MemWrite</w:t>
      </w:r>
      <w:proofErr w:type="spellEnd"/>
      <w:r>
        <w:t xml:space="preserve">: enables writing of </w:t>
      </w:r>
      <w:proofErr w:type="spellStart"/>
      <w:r>
        <w:t>Data_in</w:t>
      </w:r>
      <w:proofErr w:type="spellEnd"/>
      <w:r>
        <w:t xml:space="preserve"> </w:t>
      </w:r>
    </w:p>
    <w:p w14:paraId="6613EAA4" w14:textId="77777777" w:rsidR="005F3BF8" w:rsidRDefault="005F3BF8" w:rsidP="005F3BF8">
      <w:r>
        <w:t xml:space="preserve">Address selects the memory word to be written </w:t>
      </w:r>
    </w:p>
    <w:p w14:paraId="251D8B5E" w14:textId="77777777" w:rsidR="005F3BF8" w:rsidRDefault="005F3BF8" w:rsidP="005F3BF8">
      <w:r>
        <w:lastRenderedPageBreak/>
        <w:t>The Clock synchronizes the write operation</w:t>
      </w:r>
    </w:p>
    <w:p w14:paraId="79785D4D" w14:textId="77777777" w:rsidR="005F3BF8" w:rsidRDefault="005F3BF8" w:rsidP="005F3BF8">
      <w:pPr>
        <w:keepNext/>
      </w:pPr>
      <w:r>
        <w:rPr>
          <w:noProof/>
          <w:sz w:val="28"/>
          <w:szCs w:val="28"/>
        </w:rPr>
        <w:drawing>
          <wp:inline distT="0" distB="0" distL="0" distR="0" wp14:anchorId="20B598EE" wp14:editId="71B8A9DD">
            <wp:extent cx="5002530" cy="2181860"/>
            <wp:effectExtent l="0" t="0" r="762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pic:cNvPicPr>
                  </pic:nvPicPr>
                  <pic:blipFill>
                    <a:blip r:embed="rId16"/>
                    <a:stretch>
                      <a:fillRect/>
                    </a:stretch>
                  </pic:blipFill>
                  <pic:spPr>
                    <a:xfrm>
                      <a:off x="0" y="0"/>
                      <a:ext cx="5017794" cy="2188852"/>
                    </a:xfrm>
                    <a:prstGeom prst="rect">
                      <a:avLst/>
                    </a:prstGeom>
                  </pic:spPr>
                </pic:pic>
              </a:graphicData>
            </a:graphic>
          </wp:inline>
        </w:drawing>
      </w:r>
    </w:p>
    <w:p w14:paraId="19A0501B" w14:textId="60F68D1F" w:rsidR="005F3BF8" w:rsidRDefault="005F3BF8" w:rsidP="005F3BF8">
      <w:pPr>
        <w:pStyle w:val="Caption"/>
        <w:rPr>
          <w:lang w:val="en-US"/>
        </w:rPr>
      </w:pPr>
      <w:bookmarkStart w:id="33" w:name="_Toc105863853"/>
      <w:bookmarkStart w:id="34" w:name="_Toc105863266"/>
      <w:bookmarkStart w:id="35" w:name="_Toc105964246"/>
      <w:bookmarkStart w:id="36" w:name="_Toc105964484"/>
      <w:r>
        <w:t xml:space="preserve">Figure </w:t>
      </w:r>
      <w:r>
        <w:fldChar w:fldCharType="begin"/>
      </w:r>
      <w:r>
        <w:instrText>SEQ Figure \* ARABIC</w:instrText>
      </w:r>
      <w:r>
        <w:fldChar w:fldCharType="separate"/>
      </w:r>
      <w:r w:rsidR="000D762C">
        <w:rPr>
          <w:noProof/>
        </w:rPr>
        <w:t>5</w:t>
      </w:r>
      <w:r>
        <w:fldChar w:fldCharType="end"/>
      </w:r>
      <w:r>
        <w:rPr>
          <w:lang w:val="en-US"/>
        </w:rPr>
        <w:t xml:space="preserve"> Data Memory</w:t>
      </w:r>
      <w:bookmarkEnd w:id="33"/>
      <w:bookmarkEnd w:id="34"/>
      <w:bookmarkEnd w:id="35"/>
      <w:bookmarkEnd w:id="36"/>
    </w:p>
    <w:p w14:paraId="362DDC79" w14:textId="77777777" w:rsidR="005F3BF8" w:rsidRDefault="005F3BF8" w:rsidP="005F3BF8">
      <w:pPr>
        <w:rPr>
          <w:lang w:val="en-US"/>
        </w:rPr>
      </w:pPr>
    </w:p>
    <w:p w14:paraId="186FDE6F" w14:textId="77777777" w:rsidR="005F3BF8" w:rsidRDefault="005F3BF8" w:rsidP="005F3BF8">
      <w:pPr>
        <w:rPr>
          <w:lang w:val="en-US"/>
        </w:rPr>
      </w:pPr>
    </w:p>
    <w:p w14:paraId="16B4FEF3" w14:textId="77777777" w:rsidR="005F3BF8" w:rsidRDefault="005F3BF8" w:rsidP="005F3BF8">
      <w:pPr>
        <w:rPr>
          <w:lang w:val="en-US"/>
        </w:rPr>
      </w:pPr>
    </w:p>
    <w:p w14:paraId="38A573B7" w14:textId="77777777" w:rsidR="005F3BF8" w:rsidRDefault="005F3BF8" w:rsidP="005F3BF8">
      <w:pPr>
        <w:rPr>
          <w:lang w:val="en-US"/>
        </w:rPr>
      </w:pPr>
    </w:p>
    <w:p w14:paraId="3E54F93D" w14:textId="77777777" w:rsidR="005F3BF8" w:rsidRDefault="005F3BF8" w:rsidP="005F3BF8">
      <w:pPr>
        <w:rPr>
          <w:lang w:val="en-US"/>
        </w:rPr>
      </w:pPr>
    </w:p>
    <w:p w14:paraId="5CEA771E" w14:textId="77777777" w:rsidR="005F3BF8" w:rsidRDefault="005F3BF8" w:rsidP="005F3BF8">
      <w:pPr>
        <w:rPr>
          <w:lang w:val="en-US"/>
        </w:rPr>
      </w:pPr>
    </w:p>
    <w:p w14:paraId="29E8B190" w14:textId="77777777" w:rsidR="005F3BF8" w:rsidRDefault="005F3BF8" w:rsidP="005F3BF8">
      <w:pPr>
        <w:rPr>
          <w:lang w:val="en-US"/>
        </w:rPr>
      </w:pPr>
    </w:p>
    <w:p w14:paraId="5EF097DC" w14:textId="77777777" w:rsidR="005F3BF8" w:rsidRDefault="005F3BF8" w:rsidP="005F3BF8">
      <w:pPr>
        <w:rPr>
          <w:lang w:val="en-US"/>
        </w:rPr>
      </w:pPr>
    </w:p>
    <w:p w14:paraId="4EFEB5C0" w14:textId="77777777" w:rsidR="005F3BF8" w:rsidRDefault="005F3BF8" w:rsidP="005F3BF8">
      <w:pPr>
        <w:rPr>
          <w:lang w:val="en-US"/>
        </w:rPr>
      </w:pPr>
    </w:p>
    <w:p w14:paraId="46D4CBDC" w14:textId="77777777" w:rsidR="005F3BF8" w:rsidRDefault="005F3BF8" w:rsidP="005F3BF8">
      <w:pPr>
        <w:pStyle w:val="Heading3"/>
      </w:pPr>
      <w:bookmarkStart w:id="37" w:name="_Toc105964426"/>
      <w:r>
        <w:t>INC PC</w:t>
      </w:r>
      <w:bookmarkEnd w:id="37"/>
    </w:p>
    <w:p w14:paraId="6C9D8BBD" w14:textId="77777777" w:rsidR="005F3BF8" w:rsidRDefault="005F3BF8" w:rsidP="005F3BF8">
      <w:pPr>
        <w:keepNext/>
      </w:pPr>
      <w:r>
        <w:t>By employing a D-Flip-Flop that transfers the value at its input to its output at the rising edge of the clock, this component is responsible for incrementing the PC by 2 at each clock cycle. A wire from its output is labeled (</w:t>
      </w:r>
      <w:proofErr w:type="spellStart"/>
      <w:r>
        <w:t>PCToInstMem</w:t>
      </w:r>
      <w:proofErr w:type="spellEnd"/>
      <w:r>
        <w:t xml:space="preserve">) as an output of this component, and another wire from its output is linked to an </w:t>
      </w:r>
      <w:proofErr w:type="spellStart"/>
      <w:r>
        <w:t>adder</w:t>
      </w:r>
      <w:proofErr w:type="spellEnd"/>
      <w:r>
        <w:t xml:space="preserve"> that adds 2 to the input, yielding </w:t>
      </w:r>
      <w:proofErr w:type="spellStart"/>
      <w:r>
        <w:t>IncPC</w:t>
      </w:r>
      <w:proofErr w:type="spellEnd"/>
      <w:r>
        <w:t xml:space="preserve">, which contains the address of the next instruction to be </w:t>
      </w:r>
      <w:r>
        <w:lastRenderedPageBreak/>
        <w:t xml:space="preserve">fetched. The INC PC circuit is shown below, which has been implemented </w:t>
      </w:r>
      <w:r>
        <w:rPr>
          <w:lang w:val="en-US"/>
        </w:rPr>
        <w:t xml:space="preserve">in </w:t>
      </w:r>
      <w:proofErr w:type="spellStart"/>
      <w:r>
        <w:rPr>
          <w:lang w:val="en-US"/>
        </w:rPr>
        <w:t>Lgisim</w:t>
      </w:r>
      <w:proofErr w:type="spellEnd"/>
      <w:r>
        <w:rPr>
          <w:lang w:val="en-US"/>
        </w:rPr>
        <w:t>.</w:t>
      </w:r>
      <w:r>
        <w:rPr>
          <w:noProof/>
        </w:rPr>
        <w:drawing>
          <wp:inline distT="0" distB="0" distL="114300" distR="114300" wp14:anchorId="54598775" wp14:editId="09AE7D3B">
            <wp:extent cx="5943600" cy="26670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306C32C" w14:textId="53A73CAA" w:rsidR="005F3BF8" w:rsidRDefault="005F3BF8" w:rsidP="005F3BF8">
      <w:pPr>
        <w:pStyle w:val="Caption"/>
        <w:rPr>
          <w:sz w:val="28"/>
          <w:szCs w:val="28"/>
        </w:rPr>
      </w:pPr>
      <w:bookmarkStart w:id="38" w:name="_Toc105863854"/>
      <w:bookmarkStart w:id="39" w:name="_Toc105863267"/>
      <w:bookmarkStart w:id="40" w:name="_Toc105964247"/>
      <w:bookmarkStart w:id="41" w:name="_Toc105964485"/>
      <w:r>
        <w:t xml:space="preserve">Figure </w:t>
      </w:r>
      <w:r>
        <w:fldChar w:fldCharType="begin"/>
      </w:r>
      <w:r>
        <w:instrText>SEQ Figure \* ARABIC</w:instrText>
      </w:r>
      <w:r>
        <w:fldChar w:fldCharType="separate"/>
      </w:r>
      <w:r w:rsidR="000D762C">
        <w:rPr>
          <w:noProof/>
        </w:rPr>
        <w:t>6</w:t>
      </w:r>
      <w:r>
        <w:fldChar w:fldCharType="end"/>
      </w:r>
      <w:r>
        <w:rPr>
          <w:lang w:val="en-US"/>
        </w:rPr>
        <w:t xml:space="preserve"> INC PC</w:t>
      </w:r>
      <w:bookmarkEnd w:id="38"/>
      <w:bookmarkEnd w:id="39"/>
      <w:bookmarkEnd w:id="40"/>
      <w:bookmarkEnd w:id="41"/>
    </w:p>
    <w:p w14:paraId="657A7661" w14:textId="77777777" w:rsidR="005F3BF8" w:rsidRDefault="005F3BF8" w:rsidP="005F3BF8">
      <w:pPr>
        <w:rPr>
          <w:sz w:val="28"/>
          <w:szCs w:val="28"/>
        </w:rPr>
      </w:pPr>
    </w:p>
    <w:p w14:paraId="261C49C5" w14:textId="77777777" w:rsidR="005F3BF8" w:rsidRDefault="005F3BF8" w:rsidP="005F3BF8">
      <w:pPr>
        <w:pStyle w:val="Heading3"/>
      </w:pPr>
      <w:bookmarkStart w:id="42" w:name="_Toc105964427"/>
      <w:r>
        <w:t>IF/ID Buffer</w:t>
      </w:r>
      <w:bookmarkEnd w:id="42"/>
    </w:p>
    <w:p w14:paraId="2646DEF0" w14:textId="77777777" w:rsidR="005F3BF8" w:rsidRDefault="005F3BF8" w:rsidP="005F3BF8">
      <w:r>
        <w:t>We require a buffer between each two stages for pipelining purposes, thus we have four buffers: IF/ID, ID/EX, EX/MEM, and EM/WB. All of them are implemented in the same way, with registers for each value to be put in the buffer, and they're all triggered on the rising edge of the clock. The signals at each buffer are illustrated below:</w:t>
      </w:r>
    </w:p>
    <w:p w14:paraId="07E364E6" w14:textId="77777777" w:rsidR="005F3BF8" w:rsidRDefault="005F3BF8" w:rsidP="005F3BF8">
      <w:r>
        <w:t xml:space="preserve">IF/ID: There are seven signals: </w:t>
      </w:r>
      <w:proofErr w:type="spellStart"/>
      <w:r>
        <w:t>funct</w:t>
      </w:r>
      <w:proofErr w:type="spellEnd"/>
      <w:r>
        <w:t xml:space="preserve">, Rd, Rt, Rs, all of which are 3-bits, OP, which is 4-bits, imm_10, which is 10-bits, and im_17, which is 17-bits, all of which were obtained by utilizing splitters from the Fetched instruction. The final signal is the </w:t>
      </w:r>
      <w:proofErr w:type="spellStart"/>
      <w:r>
        <w:t>IncPC</w:t>
      </w:r>
      <w:proofErr w:type="spellEnd"/>
      <w:r>
        <w:t>, which is a 24-bit signal that is acquired from the INCPC resulting by the INC PC component.</w:t>
      </w:r>
    </w:p>
    <w:p w14:paraId="39A27883" w14:textId="77777777" w:rsidR="005F3BF8" w:rsidRDefault="005F3BF8" w:rsidP="005F3BF8"/>
    <w:p w14:paraId="033D35AC" w14:textId="77777777" w:rsidR="005F3BF8" w:rsidRDefault="005F3BF8" w:rsidP="005F3BF8">
      <w:pPr>
        <w:keepNext/>
      </w:pPr>
      <w:r>
        <w:rPr>
          <w:noProof/>
          <w:sz w:val="28"/>
          <w:szCs w:val="28"/>
        </w:rPr>
        <w:lastRenderedPageBreak/>
        <w:drawing>
          <wp:inline distT="0" distB="0" distL="0" distR="0" wp14:anchorId="0606FF3A" wp14:editId="557A0FCA">
            <wp:extent cx="5943600" cy="3702685"/>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pic:cNvPicPr>
                  </pic:nvPicPr>
                  <pic:blipFill>
                    <a:blip r:embed="rId18"/>
                    <a:stretch>
                      <a:fillRect/>
                    </a:stretch>
                  </pic:blipFill>
                  <pic:spPr>
                    <a:xfrm>
                      <a:off x="0" y="0"/>
                      <a:ext cx="5943600" cy="3702685"/>
                    </a:xfrm>
                    <a:prstGeom prst="rect">
                      <a:avLst/>
                    </a:prstGeom>
                  </pic:spPr>
                </pic:pic>
              </a:graphicData>
            </a:graphic>
          </wp:inline>
        </w:drawing>
      </w:r>
    </w:p>
    <w:p w14:paraId="5E40B51D" w14:textId="269F7EBD" w:rsidR="005F3BF8" w:rsidRDefault="005F3BF8" w:rsidP="005F3BF8">
      <w:pPr>
        <w:pStyle w:val="Caption"/>
        <w:rPr>
          <w:sz w:val="28"/>
          <w:szCs w:val="28"/>
        </w:rPr>
      </w:pPr>
      <w:bookmarkStart w:id="43" w:name="_Toc105863855"/>
      <w:bookmarkStart w:id="44" w:name="_Toc105863268"/>
      <w:bookmarkStart w:id="45" w:name="_Toc105964248"/>
      <w:bookmarkStart w:id="46" w:name="_Toc105964486"/>
      <w:r>
        <w:t xml:space="preserve">Figure </w:t>
      </w:r>
      <w:r>
        <w:fldChar w:fldCharType="begin"/>
      </w:r>
      <w:r>
        <w:instrText>SEQ Figure \* ARABIC</w:instrText>
      </w:r>
      <w:r>
        <w:fldChar w:fldCharType="separate"/>
      </w:r>
      <w:r w:rsidR="000D762C">
        <w:rPr>
          <w:noProof/>
        </w:rPr>
        <w:t>7</w:t>
      </w:r>
      <w:r>
        <w:fldChar w:fldCharType="end"/>
      </w:r>
      <w:r>
        <w:rPr>
          <w:lang w:val="en-US"/>
        </w:rPr>
        <w:t xml:space="preserve"> IF/ID Buffer</w:t>
      </w:r>
      <w:bookmarkEnd w:id="43"/>
      <w:bookmarkEnd w:id="44"/>
      <w:bookmarkEnd w:id="45"/>
      <w:bookmarkEnd w:id="46"/>
    </w:p>
    <w:p w14:paraId="73710B20" w14:textId="77777777" w:rsidR="005F3BF8" w:rsidRDefault="005F3BF8" w:rsidP="005F3BF8">
      <w:pPr>
        <w:rPr>
          <w:sz w:val="28"/>
          <w:szCs w:val="28"/>
        </w:rPr>
      </w:pPr>
    </w:p>
    <w:p w14:paraId="52C4C98D" w14:textId="77777777" w:rsidR="005F3BF8" w:rsidRDefault="005F3BF8" w:rsidP="005F3BF8">
      <w:pPr>
        <w:rPr>
          <w:sz w:val="28"/>
          <w:szCs w:val="28"/>
        </w:rPr>
      </w:pPr>
    </w:p>
    <w:p w14:paraId="62751B09" w14:textId="77777777" w:rsidR="005F3BF8" w:rsidRDefault="005F3BF8" w:rsidP="005F3BF8">
      <w:pPr>
        <w:rPr>
          <w:sz w:val="28"/>
          <w:szCs w:val="28"/>
        </w:rPr>
      </w:pPr>
    </w:p>
    <w:p w14:paraId="419B08ED" w14:textId="77777777" w:rsidR="005F3BF8" w:rsidRDefault="005F3BF8" w:rsidP="005F3BF8">
      <w:pPr>
        <w:pStyle w:val="Heading3"/>
      </w:pPr>
      <w:bookmarkStart w:id="47" w:name="_Toc105964428"/>
      <w:r>
        <w:t>Extender 17</w:t>
      </w:r>
      <w:bookmarkEnd w:id="47"/>
    </w:p>
    <w:p w14:paraId="73B25212" w14:textId="77777777" w:rsidR="005F3BF8" w:rsidRDefault="005F3BF8" w:rsidP="005F3BF8">
      <w:r>
        <w:t>This unit take 17 bits as input and extend them to 24 bits, and they are signed</w:t>
      </w:r>
    </w:p>
    <w:p w14:paraId="1B0384E9" w14:textId="77777777" w:rsidR="005F3BF8" w:rsidRDefault="005F3BF8" w:rsidP="005F3BF8">
      <w:pPr>
        <w:keepNext/>
      </w:pPr>
      <w:r>
        <w:rPr>
          <w:noProof/>
        </w:rPr>
        <w:drawing>
          <wp:inline distT="0" distB="0" distL="0" distR="0" wp14:anchorId="46BC894E" wp14:editId="49EC55C5">
            <wp:extent cx="4944110" cy="149542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pic:cNvPicPr>
                  </pic:nvPicPr>
                  <pic:blipFill>
                    <a:blip r:embed="rId19"/>
                    <a:stretch>
                      <a:fillRect/>
                    </a:stretch>
                  </pic:blipFill>
                  <pic:spPr>
                    <a:xfrm>
                      <a:off x="0" y="0"/>
                      <a:ext cx="4944165" cy="1495634"/>
                    </a:xfrm>
                    <a:prstGeom prst="rect">
                      <a:avLst/>
                    </a:prstGeom>
                  </pic:spPr>
                </pic:pic>
              </a:graphicData>
            </a:graphic>
          </wp:inline>
        </w:drawing>
      </w:r>
    </w:p>
    <w:p w14:paraId="710EA899" w14:textId="6DC5EE25" w:rsidR="005F3BF8" w:rsidRDefault="005F3BF8" w:rsidP="005F3BF8">
      <w:pPr>
        <w:pStyle w:val="Caption"/>
      </w:pPr>
      <w:bookmarkStart w:id="48" w:name="_Toc105863269"/>
      <w:bookmarkStart w:id="49" w:name="_Toc105863856"/>
      <w:bookmarkStart w:id="50" w:name="_Toc105964249"/>
      <w:bookmarkStart w:id="51" w:name="_Toc105964487"/>
      <w:r>
        <w:t xml:space="preserve">Figure </w:t>
      </w:r>
      <w:r>
        <w:fldChar w:fldCharType="begin"/>
      </w:r>
      <w:r>
        <w:instrText>SEQ Figure \* ARABIC</w:instrText>
      </w:r>
      <w:r>
        <w:fldChar w:fldCharType="separate"/>
      </w:r>
      <w:r w:rsidR="000D762C">
        <w:rPr>
          <w:noProof/>
        </w:rPr>
        <w:t>8</w:t>
      </w:r>
      <w:r>
        <w:fldChar w:fldCharType="end"/>
      </w:r>
      <w:r>
        <w:rPr>
          <w:lang w:val="en-US"/>
        </w:rPr>
        <w:t xml:space="preserve"> Extender 17</w:t>
      </w:r>
      <w:bookmarkEnd w:id="48"/>
      <w:bookmarkEnd w:id="49"/>
      <w:bookmarkEnd w:id="50"/>
      <w:bookmarkEnd w:id="51"/>
    </w:p>
    <w:p w14:paraId="5A66DA22" w14:textId="53F783A3" w:rsidR="005F3BF8" w:rsidRDefault="005F3BF8" w:rsidP="005F3BF8"/>
    <w:p w14:paraId="36CB4190" w14:textId="77777777" w:rsidR="005F3BF8" w:rsidRDefault="005F3BF8" w:rsidP="005F3BF8">
      <w:pPr>
        <w:pStyle w:val="Heading3"/>
      </w:pPr>
      <w:bookmarkStart w:id="52" w:name="_Toc105964429"/>
      <w:r>
        <w:lastRenderedPageBreak/>
        <w:t>Extender 10</w:t>
      </w:r>
      <w:bookmarkEnd w:id="52"/>
    </w:p>
    <w:p w14:paraId="2E9F0AC7" w14:textId="77777777" w:rsidR="005F3BF8" w:rsidRDefault="005F3BF8" w:rsidP="005F3BF8">
      <w:r>
        <w:t>This unit take 10 bits as input and extend them to 24 bits, whether they are signed or unsigned. And the mux is to choose between signed or not.</w:t>
      </w:r>
    </w:p>
    <w:p w14:paraId="266D497D" w14:textId="77777777" w:rsidR="005F3BF8" w:rsidRDefault="005F3BF8" w:rsidP="005F3BF8">
      <w:pPr>
        <w:keepNext/>
      </w:pPr>
      <w:r>
        <w:rPr>
          <w:noProof/>
        </w:rPr>
        <w:drawing>
          <wp:inline distT="0" distB="0" distL="0" distR="0" wp14:anchorId="0AA337A4" wp14:editId="329A5696">
            <wp:extent cx="5943600" cy="1901190"/>
            <wp:effectExtent l="0" t="0" r="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pic:cNvPicPr>
                  </pic:nvPicPr>
                  <pic:blipFill>
                    <a:blip r:embed="rId20"/>
                    <a:stretch>
                      <a:fillRect/>
                    </a:stretch>
                  </pic:blipFill>
                  <pic:spPr>
                    <a:xfrm>
                      <a:off x="0" y="0"/>
                      <a:ext cx="5943600" cy="1901190"/>
                    </a:xfrm>
                    <a:prstGeom prst="rect">
                      <a:avLst/>
                    </a:prstGeom>
                  </pic:spPr>
                </pic:pic>
              </a:graphicData>
            </a:graphic>
          </wp:inline>
        </w:drawing>
      </w:r>
    </w:p>
    <w:p w14:paraId="49A9080B" w14:textId="359D4017" w:rsidR="005F3BF8" w:rsidRDefault="005F3BF8" w:rsidP="005F3BF8">
      <w:pPr>
        <w:pStyle w:val="Caption"/>
      </w:pPr>
      <w:bookmarkStart w:id="53" w:name="_Toc105863857"/>
      <w:bookmarkStart w:id="54" w:name="_Toc105863270"/>
      <w:bookmarkStart w:id="55" w:name="_Toc105964250"/>
      <w:bookmarkStart w:id="56" w:name="_Toc105964488"/>
      <w:r>
        <w:t xml:space="preserve">Figure </w:t>
      </w:r>
      <w:r>
        <w:fldChar w:fldCharType="begin"/>
      </w:r>
      <w:r>
        <w:instrText>SEQ Figure \* ARABIC</w:instrText>
      </w:r>
      <w:r>
        <w:fldChar w:fldCharType="separate"/>
      </w:r>
      <w:r w:rsidR="000D762C">
        <w:rPr>
          <w:noProof/>
        </w:rPr>
        <w:t>9</w:t>
      </w:r>
      <w:r>
        <w:fldChar w:fldCharType="end"/>
      </w:r>
      <w:r>
        <w:rPr>
          <w:lang w:val="en-US"/>
        </w:rPr>
        <w:t xml:space="preserve"> Extender 10</w:t>
      </w:r>
      <w:bookmarkEnd w:id="53"/>
      <w:bookmarkEnd w:id="54"/>
      <w:bookmarkEnd w:id="55"/>
      <w:bookmarkEnd w:id="56"/>
    </w:p>
    <w:p w14:paraId="4068AB9D" w14:textId="77777777" w:rsidR="005F3BF8" w:rsidRDefault="005F3BF8" w:rsidP="005F3BF8"/>
    <w:p w14:paraId="0A8C8EB7" w14:textId="77777777" w:rsidR="005F3BF8" w:rsidRDefault="005F3BF8" w:rsidP="005F3BF8">
      <w:pPr>
        <w:pStyle w:val="Heading3"/>
      </w:pPr>
      <w:bookmarkStart w:id="57" w:name="_Toc105964430"/>
      <w:r>
        <w:t>ID/EX Buffer</w:t>
      </w:r>
      <w:bookmarkEnd w:id="57"/>
    </w:p>
    <w:p w14:paraId="4D4BAC71" w14:textId="77777777" w:rsidR="005F3BF8" w:rsidRDefault="005F3BF8" w:rsidP="005F3BF8">
      <w:pPr>
        <w:keepNext/>
      </w:pPr>
      <w:r>
        <w:t xml:space="preserve">ID/EX: We have 20 signals, including BUSA and BUSB of 16 bits, which represent the values of </w:t>
      </w:r>
      <w:proofErr w:type="gramStart"/>
      <w:r>
        <w:t>Reg(</w:t>
      </w:r>
      <w:proofErr w:type="gramEnd"/>
      <w:r>
        <w:t xml:space="preserve">RS) and Reg(Rt) obtained from either the register file or the forwarding units, as well as </w:t>
      </w:r>
      <w:proofErr w:type="spellStart"/>
      <w:r>
        <w:t>imm</w:t>
      </w:r>
      <w:proofErr w:type="spellEnd"/>
      <w:r>
        <w:t xml:space="preserve"> </w:t>
      </w:r>
      <w:proofErr w:type="spellStart"/>
      <w:r>
        <w:t>IType</w:t>
      </w:r>
      <w:proofErr w:type="spellEnd"/>
      <w:r>
        <w:t xml:space="preserve"> and </w:t>
      </w:r>
      <w:proofErr w:type="spellStart"/>
      <w:r>
        <w:t>imm</w:t>
      </w:r>
      <w:proofErr w:type="spellEnd"/>
      <w:r>
        <w:t xml:space="preserve"> </w:t>
      </w:r>
      <w:proofErr w:type="spellStart"/>
      <w:r>
        <w:t>JType</w:t>
      </w:r>
      <w:proofErr w:type="spellEnd"/>
      <w:r>
        <w:t xml:space="preserve"> of 16 bits, which are obtained from the Extender 6 and Extender 12, respectively, as well as Rt, Rd, Rs, OP, </w:t>
      </w:r>
      <w:proofErr w:type="spellStart"/>
      <w:r>
        <w:t>funct</w:t>
      </w:r>
      <w:proofErr w:type="spellEnd"/>
      <w:r>
        <w:t xml:space="preserve">, </w:t>
      </w:r>
      <w:r>
        <w:lastRenderedPageBreak/>
        <w:t xml:space="preserve">and </w:t>
      </w:r>
      <w:proofErr w:type="spellStart"/>
      <w:r>
        <w:t>IncPC</w:t>
      </w:r>
      <w:proofErr w:type="spellEnd"/>
      <w:r>
        <w:t xml:space="preserve"> signals obtained from the first buffer</w:t>
      </w:r>
      <w:r>
        <w:rPr>
          <w:noProof/>
        </w:rPr>
        <w:drawing>
          <wp:inline distT="0" distB="0" distL="114300" distR="114300" wp14:anchorId="65F88152" wp14:editId="098615E9">
            <wp:extent cx="2638425" cy="5927725"/>
            <wp:effectExtent l="0" t="0" r="9525" b="0"/>
            <wp:docPr id="18" name="Picture 1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diagram&#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8425" cy="5927726"/>
                    </a:xfrm>
                    <a:prstGeom prst="rect">
                      <a:avLst/>
                    </a:prstGeom>
                  </pic:spPr>
                </pic:pic>
              </a:graphicData>
            </a:graphic>
          </wp:inline>
        </w:drawing>
      </w:r>
    </w:p>
    <w:p w14:paraId="6B233A19" w14:textId="658C35F0" w:rsidR="005F3BF8" w:rsidRDefault="005F3BF8" w:rsidP="005F3BF8">
      <w:pPr>
        <w:pStyle w:val="Caption"/>
      </w:pPr>
      <w:bookmarkStart w:id="58" w:name="_Toc105863271"/>
      <w:bookmarkStart w:id="59" w:name="_Toc105863858"/>
      <w:bookmarkStart w:id="60" w:name="_Toc105964251"/>
      <w:bookmarkStart w:id="61" w:name="_Toc105964489"/>
      <w:r>
        <w:t xml:space="preserve">Figure </w:t>
      </w:r>
      <w:r>
        <w:fldChar w:fldCharType="begin"/>
      </w:r>
      <w:r>
        <w:instrText>SEQ Figure \* ARABIC</w:instrText>
      </w:r>
      <w:r>
        <w:fldChar w:fldCharType="separate"/>
      </w:r>
      <w:r w:rsidR="000D762C">
        <w:rPr>
          <w:noProof/>
        </w:rPr>
        <w:t>10</w:t>
      </w:r>
      <w:r>
        <w:fldChar w:fldCharType="end"/>
      </w:r>
      <w:r>
        <w:rPr>
          <w:lang w:val="en-US"/>
        </w:rPr>
        <w:t xml:space="preserve"> ID/EX Buffer</w:t>
      </w:r>
      <w:bookmarkEnd w:id="58"/>
      <w:bookmarkEnd w:id="59"/>
      <w:bookmarkEnd w:id="60"/>
      <w:bookmarkEnd w:id="61"/>
    </w:p>
    <w:p w14:paraId="4178C320" w14:textId="77777777" w:rsidR="005F3BF8" w:rsidRDefault="005F3BF8" w:rsidP="005F3BF8"/>
    <w:p w14:paraId="50E267C8" w14:textId="77777777" w:rsidR="005F3BF8" w:rsidRDefault="005F3BF8" w:rsidP="005F3BF8"/>
    <w:p w14:paraId="18B45699" w14:textId="77777777" w:rsidR="005F3BF8" w:rsidRDefault="005F3BF8" w:rsidP="005F3BF8"/>
    <w:p w14:paraId="596AF77C" w14:textId="77777777" w:rsidR="005F3BF8" w:rsidRDefault="005F3BF8" w:rsidP="005F3BF8"/>
    <w:p w14:paraId="77A529F5" w14:textId="77777777" w:rsidR="005F3BF8" w:rsidRDefault="005F3BF8" w:rsidP="005F3BF8"/>
    <w:p w14:paraId="16479B03" w14:textId="5981D570" w:rsidR="005F3BF8" w:rsidRDefault="005F3BF8" w:rsidP="005F3BF8">
      <w:pPr>
        <w:rPr>
          <w:sz w:val="28"/>
          <w:szCs w:val="28"/>
        </w:rPr>
      </w:pPr>
    </w:p>
    <w:p w14:paraId="54127112" w14:textId="77777777" w:rsidR="005F3BF8" w:rsidRDefault="005F3BF8" w:rsidP="005F3BF8">
      <w:pPr>
        <w:pStyle w:val="Heading3"/>
      </w:pPr>
      <w:bookmarkStart w:id="62" w:name="_Toc105964431"/>
      <w:r>
        <w:t>EX/MEM</w:t>
      </w:r>
      <w:bookmarkEnd w:id="62"/>
    </w:p>
    <w:p w14:paraId="6288951B" w14:textId="77777777" w:rsidR="005F3BF8" w:rsidRDefault="005F3BF8" w:rsidP="005F3BF8">
      <w:r>
        <w:t xml:space="preserve">EX/MEM: The following 11 signals are obtained from the second buffer: </w:t>
      </w:r>
      <w:proofErr w:type="spellStart"/>
      <w:r>
        <w:t>IncPC</w:t>
      </w:r>
      <w:proofErr w:type="spellEnd"/>
      <w:r>
        <w:t xml:space="preserve">, BUSB, </w:t>
      </w:r>
      <w:proofErr w:type="spellStart"/>
      <w:r>
        <w:t>MemToReg</w:t>
      </w:r>
      <w:proofErr w:type="spellEnd"/>
      <w:r>
        <w:t xml:space="preserve">, </w:t>
      </w:r>
      <w:proofErr w:type="spellStart"/>
      <w:r>
        <w:t>RegWrite</w:t>
      </w:r>
      <w:proofErr w:type="spellEnd"/>
      <w:r>
        <w:t xml:space="preserve">, </w:t>
      </w:r>
      <w:proofErr w:type="spellStart"/>
      <w:r>
        <w:t>MemRead</w:t>
      </w:r>
      <w:proofErr w:type="spellEnd"/>
      <w:r>
        <w:t xml:space="preserve">, </w:t>
      </w:r>
      <w:proofErr w:type="spellStart"/>
      <w:r>
        <w:t>MemWrite</w:t>
      </w:r>
      <w:proofErr w:type="spellEnd"/>
      <w:r>
        <w:t xml:space="preserve">, Rt, </w:t>
      </w:r>
      <w:proofErr w:type="spellStart"/>
      <w:r>
        <w:t>Lb</w:t>
      </w:r>
      <w:proofErr w:type="spellEnd"/>
      <w:r>
        <w:t xml:space="preserve">, </w:t>
      </w:r>
      <w:proofErr w:type="spellStart"/>
      <w:r>
        <w:t>LBu</w:t>
      </w:r>
      <w:proofErr w:type="spellEnd"/>
      <w:r>
        <w:t xml:space="preserve">, as well as the </w:t>
      </w:r>
      <w:proofErr w:type="spellStart"/>
      <w:r>
        <w:t>ALUResult</w:t>
      </w:r>
      <w:proofErr w:type="spellEnd"/>
      <w:r>
        <w:t xml:space="preserve"> signal, which contains the address of the destination to write the result on, and the RW signal, which contains the address of the destination to write the result on.</w:t>
      </w:r>
    </w:p>
    <w:p w14:paraId="2CCD1748" w14:textId="77777777" w:rsidR="005F3BF8" w:rsidRDefault="005F3BF8" w:rsidP="005F3BF8">
      <w:pPr>
        <w:keepNext/>
      </w:pPr>
      <w:r>
        <w:rPr>
          <w:noProof/>
        </w:rPr>
        <w:drawing>
          <wp:inline distT="0" distB="0" distL="0" distR="0" wp14:anchorId="78034D6E" wp14:editId="31BE613C">
            <wp:extent cx="3453130" cy="4695825"/>
            <wp:effectExtent l="0" t="0" r="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57350" cy="4701044"/>
                    </a:xfrm>
                    <a:prstGeom prst="rect">
                      <a:avLst/>
                    </a:prstGeom>
                  </pic:spPr>
                </pic:pic>
              </a:graphicData>
            </a:graphic>
          </wp:inline>
        </w:drawing>
      </w:r>
    </w:p>
    <w:p w14:paraId="53030344" w14:textId="174E2F48" w:rsidR="005F3BF8" w:rsidRDefault="005F3BF8" w:rsidP="005F3BF8">
      <w:pPr>
        <w:pStyle w:val="Caption"/>
      </w:pPr>
      <w:bookmarkStart w:id="63" w:name="_Toc105863272"/>
      <w:bookmarkStart w:id="64" w:name="_Toc105863859"/>
      <w:bookmarkStart w:id="65" w:name="_Toc105964252"/>
      <w:bookmarkStart w:id="66" w:name="_Toc105964490"/>
      <w:r>
        <w:t xml:space="preserve">Figure </w:t>
      </w:r>
      <w:r>
        <w:fldChar w:fldCharType="begin"/>
      </w:r>
      <w:r>
        <w:instrText>SEQ Figure \* ARABIC</w:instrText>
      </w:r>
      <w:r>
        <w:fldChar w:fldCharType="separate"/>
      </w:r>
      <w:r w:rsidR="000D762C">
        <w:rPr>
          <w:noProof/>
        </w:rPr>
        <w:t>11</w:t>
      </w:r>
      <w:r>
        <w:fldChar w:fldCharType="end"/>
      </w:r>
      <w:r>
        <w:rPr>
          <w:lang w:val="en-US"/>
        </w:rPr>
        <w:t xml:space="preserve"> EX/MEM</w:t>
      </w:r>
      <w:bookmarkEnd w:id="63"/>
      <w:bookmarkEnd w:id="64"/>
      <w:bookmarkEnd w:id="65"/>
      <w:bookmarkEnd w:id="66"/>
    </w:p>
    <w:p w14:paraId="35A126F0" w14:textId="77777777" w:rsidR="005F3BF8" w:rsidRDefault="005F3BF8" w:rsidP="005F3BF8"/>
    <w:p w14:paraId="025F99DC" w14:textId="77777777" w:rsidR="005F3BF8" w:rsidRDefault="005F3BF8" w:rsidP="005F3BF8">
      <w:pPr>
        <w:pStyle w:val="Heading3"/>
      </w:pPr>
      <w:bookmarkStart w:id="67" w:name="_Toc105964432"/>
      <w:r>
        <w:lastRenderedPageBreak/>
        <w:t>MEM/WB</w:t>
      </w:r>
      <w:bookmarkEnd w:id="67"/>
    </w:p>
    <w:p w14:paraId="289E4A24" w14:textId="77777777" w:rsidR="005F3BF8" w:rsidRDefault="005F3BF8" w:rsidP="005F3BF8">
      <w:r>
        <w:t xml:space="preserve">MEM/WB: The </w:t>
      </w:r>
      <w:proofErr w:type="spellStart"/>
      <w:r>
        <w:t>ALUResult</w:t>
      </w:r>
      <w:proofErr w:type="spellEnd"/>
      <w:r>
        <w:t xml:space="preserve">, </w:t>
      </w:r>
      <w:proofErr w:type="spellStart"/>
      <w:r>
        <w:t>IncPC</w:t>
      </w:r>
      <w:proofErr w:type="spellEnd"/>
      <w:r>
        <w:t xml:space="preserve">, </w:t>
      </w:r>
      <w:proofErr w:type="spellStart"/>
      <w:r>
        <w:t>MemToreg</w:t>
      </w:r>
      <w:proofErr w:type="spellEnd"/>
      <w:r>
        <w:t xml:space="preserve">, </w:t>
      </w:r>
      <w:proofErr w:type="spellStart"/>
      <w:r>
        <w:t>RegWrite</w:t>
      </w:r>
      <w:proofErr w:type="spellEnd"/>
      <w:r>
        <w:t xml:space="preserve">, and RW signals from the previous buffer, as well as the </w:t>
      </w:r>
      <w:proofErr w:type="spellStart"/>
      <w:r>
        <w:t>MemoryData</w:t>
      </w:r>
      <w:proofErr w:type="spellEnd"/>
      <w:r>
        <w:t xml:space="preserve"> signal from the Memory stage, are all retrieved from the previous buffer.</w:t>
      </w:r>
    </w:p>
    <w:p w14:paraId="5B8F09EA" w14:textId="12317AB2" w:rsidR="005F3BF8" w:rsidRDefault="005F3BF8" w:rsidP="005F3BF8">
      <w:pPr>
        <w:rPr>
          <w:sz w:val="28"/>
          <w:szCs w:val="28"/>
        </w:rPr>
      </w:pPr>
    </w:p>
    <w:p w14:paraId="197C47C0" w14:textId="77777777" w:rsidR="005F3BF8" w:rsidRDefault="005F3BF8" w:rsidP="005F3BF8"/>
    <w:p w14:paraId="4FD96040" w14:textId="77777777" w:rsidR="005F3BF8" w:rsidRDefault="005F3BF8" w:rsidP="005F3BF8">
      <w:pPr>
        <w:keepNext/>
      </w:pPr>
      <w:r>
        <w:rPr>
          <w:noProof/>
        </w:rPr>
        <w:drawing>
          <wp:inline distT="0" distB="0" distL="0" distR="0" wp14:anchorId="6FA50067" wp14:editId="280D65CE">
            <wp:extent cx="3868420" cy="344805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74632" cy="3453327"/>
                    </a:xfrm>
                    <a:prstGeom prst="rect">
                      <a:avLst/>
                    </a:prstGeom>
                  </pic:spPr>
                </pic:pic>
              </a:graphicData>
            </a:graphic>
          </wp:inline>
        </w:drawing>
      </w:r>
    </w:p>
    <w:p w14:paraId="614E465F" w14:textId="3AB0E8E3" w:rsidR="005F3BF8" w:rsidRDefault="005F3BF8" w:rsidP="005F3BF8">
      <w:pPr>
        <w:pStyle w:val="Caption"/>
      </w:pPr>
      <w:bookmarkStart w:id="68" w:name="_Toc105863273"/>
      <w:bookmarkStart w:id="69" w:name="_Toc105863860"/>
      <w:bookmarkStart w:id="70" w:name="_Toc105964253"/>
      <w:bookmarkStart w:id="71" w:name="_Toc105964491"/>
      <w:r>
        <w:t xml:space="preserve">Figure </w:t>
      </w:r>
      <w:r>
        <w:fldChar w:fldCharType="begin"/>
      </w:r>
      <w:r>
        <w:instrText>SEQ Figure \* ARABIC</w:instrText>
      </w:r>
      <w:r>
        <w:fldChar w:fldCharType="separate"/>
      </w:r>
      <w:r w:rsidR="000D762C">
        <w:rPr>
          <w:noProof/>
        </w:rPr>
        <w:t>12</w:t>
      </w:r>
      <w:r>
        <w:fldChar w:fldCharType="end"/>
      </w:r>
      <w:r>
        <w:rPr>
          <w:lang w:val="en-US"/>
        </w:rPr>
        <w:t xml:space="preserve"> MEM/WB</w:t>
      </w:r>
      <w:bookmarkEnd w:id="68"/>
      <w:bookmarkEnd w:id="69"/>
      <w:bookmarkEnd w:id="70"/>
      <w:bookmarkEnd w:id="71"/>
    </w:p>
    <w:p w14:paraId="12EEA386" w14:textId="77777777" w:rsidR="005F3BF8" w:rsidRDefault="005F3BF8" w:rsidP="005F3BF8"/>
    <w:p w14:paraId="68040C91" w14:textId="77777777" w:rsidR="005F3BF8" w:rsidRDefault="005F3BF8" w:rsidP="005F3BF8"/>
    <w:p w14:paraId="7E62FC0D" w14:textId="77777777" w:rsidR="005F3BF8" w:rsidRDefault="005F3BF8" w:rsidP="005F3BF8"/>
    <w:p w14:paraId="366C75B6" w14:textId="77777777" w:rsidR="005F3BF8" w:rsidRDefault="005F3BF8" w:rsidP="005F3BF8"/>
    <w:p w14:paraId="79EC8BAC" w14:textId="77777777" w:rsidR="005F3BF8" w:rsidRDefault="005F3BF8" w:rsidP="005F3BF8"/>
    <w:p w14:paraId="02B74D69" w14:textId="77777777" w:rsidR="005F3BF8" w:rsidRDefault="005F3BF8" w:rsidP="005F3BF8">
      <w:pPr>
        <w:pStyle w:val="Heading3"/>
      </w:pPr>
      <w:bookmarkStart w:id="72" w:name="_Toc105964433"/>
      <w:r>
        <w:lastRenderedPageBreak/>
        <w:t>Forwarding Units</w:t>
      </w:r>
      <w:bookmarkEnd w:id="72"/>
    </w:p>
    <w:p w14:paraId="4D215570" w14:textId="77777777" w:rsidR="005F3BF8" w:rsidRDefault="005F3BF8" w:rsidP="005F3BF8">
      <w:r>
        <w:t xml:space="preserve">All forwarded units that have been implemented should be indicated in this section. When a stall is required, a forwarding unit is used to optimize the pipelined route, since certain processes need results from previously unfinished actions. The following forwarding unit is used in our </w:t>
      </w:r>
      <w:proofErr w:type="spellStart"/>
      <w:r>
        <w:t>datapath</w:t>
      </w:r>
      <w:proofErr w:type="spellEnd"/>
      <w:r>
        <w:t>:</w:t>
      </w:r>
    </w:p>
    <w:p w14:paraId="12D78E8C" w14:textId="77777777" w:rsidR="005F3BF8" w:rsidRDefault="005F3BF8" w:rsidP="005F3BF8"/>
    <w:p w14:paraId="728447B4" w14:textId="77777777" w:rsidR="005F3BF8" w:rsidRDefault="005F3BF8" w:rsidP="005F3BF8"/>
    <w:p w14:paraId="57BFC318" w14:textId="0F3CC1BA" w:rsidR="005F3BF8" w:rsidRDefault="005F3BF8" w:rsidP="005F3BF8"/>
    <w:p w14:paraId="72AC4F8D" w14:textId="77777777" w:rsidR="005F3BF8" w:rsidRDefault="005F3BF8" w:rsidP="005F3BF8">
      <w:pPr>
        <w:keepNext/>
      </w:pPr>
      <w:r>
        <w:rPr>
          <w:noProof/>
        </w:rPr>
        <w:drawing>
          <wp:inline distT="0" distB="0" distL="0" distR="0" wp14:anchorId="25076961" wp14:editId="2862640A">
            <wp:extent cx="6029325" cy="4287520"/>
            <wp:effectExtent l="0" t="0" r="9525" b="0"/>
            <wp:docPr id="21" name="Picture 2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engineering drawing, schematic&#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037464" cy="4293308"/>
                    </a:xfrm>
                    <a:prstGeom prst="rect">
                      <a:avLst/>
                    </a:prstGeom>
                  </pic:spPr>
                </pic:pic>
              </a:graphicData>
            </a:graphic>
          </wp:inline>
        </w:drawing>
      </w:r>
    </w:p>
    <w:p w14:paraId="5774BA46" w14:textId="4F6EF766" w:rsidR="005F3BF8" w:rsidRDefault="005F3BF8" w:rsidP="005F3BF8">
      <w:pPr>
        <w:pStyle w:val="Caption"/>
      </w:pPr>
      <w:bookmarkStart w:id="73" w:name="_Toc105863861"/>
      <w:bookmarkStart w:id="74" w:name="_Toc105863274"/>
      <w:bookmarkStart w:id="75" w:name="_Toc105964254"/>
      <w:bookmarkStart w:id="76" w:name="_Toc105964492"/>
      <w:r>
        <w:t xml:space="preserve">Figure </w:t>
      </w:r>
      <w:r>
        <w:fldChar w:fldCharType="begin"/>
      </w:r>
      <w:r>
        <w:instrText>SEQ Figure \* ARABIC</w:instrText>
      </w:r>
      <w:r>
        <w:fldChar w:fldCharType="separate"/>
      </w:r>
      <w:r w:rsidR="000D762C">
        <w:rPr>
          <w:noProof/>
        </w:rPr>
        <w:t>13</w:t>
      </w:r>
      <w:r>
        <w:fldChar w:fldCharType="end"/>
      </w:r>
      <w:r>
        <w:rPr>
          <w:lang w:val="en-US"/>
        </w:rPr>
        <w:t xml:space="preserve"> Forwarding Unit</w:t>
      </w:r>
      <w:bookmarkEnd w:id="73"/>
      <w:bookmarkEnd w:id="74"/>
      <w:bookmarkEnd w:id="75"/>
      <w:bookmarkEnd w:id="76"/>
    </w:p>
    <w:p w14:paraId="341AF88E" w14:textId="77777777" w:rsidR="005F3BF8" w:rsidRDefault="005F3BF8" w:rsidP="005F3BF8"/>
    <w:p w14:paraId="09BE335C" w14:textId="77777777" w:rsidR="005F3BF8" w:rsidRDefault="005F3BF8" w:rsidP="005F3BF8">
      <w:pPr>
        <w:pStyle w:val="Heading4"/>
      </w:pPr>
      <w:r>
        <w:t>Forwarding MEM to EX</w:t>
      </w:r>
    </w:p>
    <w:p w14:paraId="60C506BE" w14:textId="77777777" w:rsidR="005F3BF8" w:rsidRDefault="005F3BF8" w:rsidP="005F3BF8">
      <w:r>
        <w:t>When there is a read after write hazard between the instruction in the execute stage and the instruction in the memory stage, this unit is used to convey the result of the ALU provided in the memory stage to the execution stage. The rationale is as follows:</w:t>
      </w:r>
    </w:p>
    <w:p w14:paraId="01A09B51" w14:textId="77777777" w:rsidR="005F3BF8" w:rsidRDefault="005F3BF8" w:rsidP="005F3BF8">
      <w:r>
        <w:t>If (EX/</w:t>
      </w:r>
      <w:proofErr w:type="spellStart"/>
      <w:r>
        <w:t>MEM.RegWrite</w:t>
      </w:r>
      <w:proofErr w:type="spellEnd"/>
      <w:r>
        <w:t xml:space="preserve"> </w:t>
      </w:r>
    </w:p>
    <w:p w14:paraId="0973224F" w14:textId="77777777" w:rsidR="005F3BF8" w:rsidRDefault="005F3BF8" w:rsidP="005F3BF8">
      <w:r>
        <w:t>and (EX/</w:t>
      </w:r>
      <w:proofErr w:type="spellStart"/>
      <w:proofErr w:type="gramStart"/>
      <w:r>
        <w:t>MEM.RegisterRd</w:t>
      </w:r>
      <w:proofErr w:type="spellEnd"/>
      <w:r>
        <w:t xml:space="preserve"> !</w:t>
      </w:r>
      <w:proofErr w:type="gramEnd"/>
      <w:r>
        <w:t xml:space="preserve">= 0) </w:t>
      </w:r>
    </w:p>
    <w:p w14:paraId="20F7E6CD" w14:textId="77777777" w:rsidR="005F3BF8" w:rsidRDefault="005F3BF8" w:rsidP="005F3BF8">
      <w:r>
        <w:t>and (EX/</w:t>
      </w:r>
      <w:proofErr w:type="spellStart"/>
      <w:r>
        <w:t>MEM.RegisterRd</w:t>
      </w:r>
      <w:proofErr w:type="spellEnd"/>
      <w:r>
        <w:t xml:space="preserve"> = ID/</w:t>
      </w:r>
      <w:proofErr w:type="spellStart"/>
      <w:proofErr w:type="gramStart"/>
      <w:r>
        <w:t>EX.RegisterRs</w:t>
      </w:r>
      <w:proofErr w:type="spellEnd"/>
      <w:proofErr w:type="gramEnd"/>
      <w:r>
        <w:t xml:space="preserve">)) </w:t>
      </w:r>
    </w:p>
    <w:p w14:paraId="615E0AFE" w14:textId="77777777" w:rsidR="005F3BF8" w:rsidRDefault="005F3BF8" w:rsidP="005F3BF8">
      <w:r>
        <w:t xml:space="preserve">then MEM_to_EX_ALU1 = 1 </w:t>
      </w:r>
    </w:p>
    <w:p w14:paraId="6FD8A386" w14:textId="77777777" w:rsidR="005F3BF8" w:rsidRDefault="005F3BF8" w:rsidP="005F3BF8">
      <w:r>
        <w:t>If (EX/</w:t>
      </w:r>
      <w:proofErr w:type="spellStart"/>
      <w:r>
        <w:t>MEM.RegWrite</w:t>
      </w:r>
      <w:proofErr w:type="spellEnd"/>
      <w:r>
        <w:t xml:space="preserve"> </w:t>
      </w:r>
    </w:p>
    <w:p w14:paraId="65064DC1" w14:textId="77777777" w:rsidR="005F3BF8" w:rsidRDefault="005F3BF8" w:rsidP="005F3BF8">
      <w:r>
        <w:t>and (EX/</w:t>
      </w:r>
      <w:proofErr w:type="spellStart"/>
      <w:proofErr w:type="gramStart"/>
      <w:r>
        <w:t>MEM.RegisterRd</w:t>
      </w:r>
      <w:proofErr w:type="spellEnd"/>
      <w:r>
        <w:t xml:space="preserve"> !</w:t>
      </w:r>
      <w:proofErr w:type="gramEnd"/>
      <w:r>
        <w:t xml:space="preserve">= 0) </w:t>
      </w:r>
    </w:p>
    <w:p w14:paraId="3DE1CB8A" w14:textId="28E0C5DA" w:rsidR="005F3BF8" w:rsidRDefault="005F3BF8" w:rsidP="005F3BF8"/>
    <w:p w14:paraId="1A4A5297" w14:textId="77777777" w:rsidR="005F3BF8" w:rsidRDefault="005F3BF8" w:rsidP="005F3BF8">
      <w:r>
        <w:t>and (EX/</w:t>
      </w:r>
      <w:proofErr w:type="spellStart"/>
      <w:r>
        <w:t>MEM.RegisterRd</w:t>
      </w:r>
      <w:proofErr w:type="spellEnd"/>
      <w:r>
        <w:t xml:space="preserve"> = ID/</w:t>
      </w:r>
      <w:proofErr w:type="spellStart"/>
      <w:proofErr w:type="gramStart"/>
      <w:r>
        <w:t>EX.RegisterRt</w:t>
      </w:r>
      <w:proofErr w:type="spellEnd"/>
      <w:proofErr w:type="gramEnd"/>
      <w:r>
        <w:t xml:space="preserve">)) </w:t>
      </w:r>
    </w:p>
    <w:p w14:paraId="304F1C16" w14:textId="77777777" w:rsidR="005F3BF8" w:rsidRDefault="005F3BF8" w:rsidP="005F3BF8">
      <w:r>
        <w:t xml:space="preserve">then MEM_to_EX_ALU2 = 1 </w:t>
      </w:r>
    </w:p>
    <w:p w14:paraId="65F5386E" w14:textId="77777777" w:rsidR="005F3BF8" w:rsidRDefault="005F3BF8" w:rsidP="005F3BF8">
      <w:r>
        <w:t>Then, the two produced signals are used as selection signals in the two multiplexers used in deciding the ALU inputs. Following is the implemented circuit for the unit.</w:t>
      </w:r>
    </w:p>
    <w:p w14:paraId="0B82B5E5" w14:textId="77777777" w:rsidR="005F3BF8" w:rsidRDefault="005F3BF8" w:rsidP="005F3BF8">
      <w:pPr>
        <w:keepNext/>
      </w:pPr>
      <w:r>
        <w:rPr>
          <w:noProof/>
        </w:rPr>
        <w:drawing>
          <wp:inline distT="0" distB="0" distL="0" distR="0" wp14:anchorId="61A49724" wp14:editId="0247332C">
            <wp:extent cx="3952875" cy="2623820"/>
            <wp:effectExtent l="0" t="0" r="0" b="508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59669" cy="2628758"/>
                    </a:xfrm>
                    <a:prstGeom prst="rect">
                      <a:avLst/>
                    </a:prstGeom>
                  </pic:spPr>
                </pic:pic>
              </a:graphicData>
            </a:graphic>
          </wp:inline>
        </w:drawing>
      </w:r>
    </w:p>
    <w:p w14:paraId="3088D52E" w14:textId="42075736" w:rsidR="005F3BF8" w:rsidRDefault="005F3BF8" w:rsidP="005F3BF8">
      <w:pPr>
        <w:pStyle w:val="Caption"/>
      </w:pPr>
      <w:bookmarkStart w:id="77" w:name="_Toc105863275"/>
      <w:bookmarkStart w:id="78" w:name="_Toc105863862"/>
      <w:bookmarkStart w:id="79" w:name="_Toc105964255"/>
      <w:bookmarkStart w:id="80" w:name="_Toc105964493"/>
      <w:r>
        <w:t xml:space="preserve">Figure </w:t>
      </w:r>
      <w:r>
        <w:fldChar w:fldCharType="begin"/>
      </w:r>
      <w:r>
        <w:instrText>SEQ Figure \* ARABIC</w:instrText>
      </w:r>
      <w:r>
        <w:fldChar w:fldCharType="separate"/>
      </w:r>
      <w:r w:rsidR="000D762C">
        <w:rPr>
          <w:noProof/>
        </w:rPr>
        <w:t>14</w:t>
      </w:r>
      <w:r>
        <w:fldChar w:fldCharType="end"/>
      </w:r>
      <w:r>
        <w:rPr>
          <w:lang w:val="en-US"/>
        </w:rPr>
        <w:t xml:space="preserve"> Forwarding MEM to EX</w:t>
      </w:r>
      <w:bookmarkEnd w:id="77"/>
      <w:bookmarkEnd w:id="78"/>
      <w:bookmarkEnd w:id="79"/>
      <w:bookmarkEnd w:id="80"/>
    </w:p>
    <w:p w14:paraId="0C670807" w14:textId="77777777" w:rsidR="005F3BF8" w:rsidRDefault="005F3BF8" w:rsidP="005F3BF8"/>
    <w:p w14:paraId="67AB9E80" w14:textId="77777777" w:rsidR="005F3BF8" w:rsidRDefault="005F3BF8" w:rsidP="005F3BF8"/>
    <w:p w14:paraId="3DEC89EA" w14:textId="77777777" w:rsidR="005F3BF8" w:rsidRDefault="005F3BF8" w:rsidP="005F3BF8"/>
    <w:p w14:paraId="3673A1B0" w14:textId="77777777" w:rsidR="005F3BF8" w:rsidRDefault="005F3BF8" w:rsidP="005F3BF8"/>
    <w:p w14:paraId="0D0EA1F3" w14:textId="77777777" w:rsidR="005F3BF8" w:rsidRDefault="005F3BF8" w:rsidP="005F3BF8">
      <w:pPr>
        <w:pStyle w:val="Heading4"/>
      </w:pPr>
      <w:r>
        <w:t>Forwarding WB to EX</w:t>
      </w:r>
    </w:p>
    <w:p w14:paraId="0567A5EC" w14:textId="77777777" w:rsidR="005F3BF8" w:rsidRDefault="005F3BF8" w:rsidP="005F3BF8">
      <w:r>
        <w:t>When a dependence is discovered, this unit sends the result to be stored in the register file in the write-</w:t>
      </w:r>
      <w:proofErr w:type="gramStart"/>
      <w:r>
        <w:t>back stage</w:t>
      </w:r>
      <w:proofErr w:type="gramEnd"/>
      <w:r>
        <w:t xml:space="preserve"> to the execution stage:</w:t>
      </w:r>
    </w:p>
    <w:p w14:paraId="7454FC83" w14:textId="77777777" w:rsidR="005F3BF8" w:rsidRDefault="005F3BF8" w:rsidP="005F3BF8">
      <w:r>
        <w:t>If (MEM/</w:t>
      </w:r>
      <w:proofErr w:type="spellStart"/>
      <w:r>
        <w:t>WB.RegWrite</w:t>
      </w:r>
      <w:proofErr w:type="spellEnd"/>
      <w:r>
        <w:t xml:space="preserve"> </w:t>
      </w:r>
    </w:p>
    <w:p w14:paraId="7B682D1D" w14:textId="77777777" w:rsidR="005F3BF8" w:rsidRDefault="005F3BF8" w:rsidP="005F3BF8">
      <w:r>
        <w:t>and (MEM/</w:t>
      </w:r>
      <w:proofErr w:type="spellStart"/>
      <w:proofErr w:type="gramStart"/>
      <w:r>
        <w:t>WB.RegisterRd</w:t>
      </w:r>
      <w:proofErr w:type="spellEnd"/>
      <w:proofErr w:type="gramEnd"/>
      <w:r>
        <w:t xml:space="preserve"> != 0) </w:t>
      </w:r>
    </w:p>
    <w:p w14:paraId="6697B7BB" w14:textId="77777777" w:rsidR="005F3BF8" w:rsidRDefault="005F3BF8" w:rsidP="005F3BF8">
      <w:r>
        <w:t xml:space="preserve">and </w:t>
      </w:r>
      <w:proofErr w:type="gramStart"/>
      <w:r>
        <w:t>( EX</w:t>
      </w:r>
      <w:proofErr w:type="gramEnd"/>
      <w:r>
        <w:t>/</w:t>
      </w:r>
      <w:proofErr w:type="spellStart"/>
      <w:r>
        <w:t>MEM.RegisterRd</w:t>
      </w:r>
      <w:proofErr w:type="spellEnd"/>
      <w:r>
        <w:t xml:space="preserve"> != ID/</w:t>
      </w:r>
      <w:proofErr w:type="spellStart"/>
      <w:r>
        <w:t>EX.RegisterRs</w:t>
      </w:r>
      <w:proofErr w:type="spellEnd"/>
      <w:r>
        <w:t xml:space="preserve"> ) </w:t>
      </w:r>
    </w:p>
    <w:p w14:paraId="6570670F" w14:textId="77777777" w:rsidR="005F3BF8" w:rsidRDefault="005F3BF8" w:rsidP="005F3BF8">
      <w:r>
        <w:t>and (MEM/</w:t>
      </w:r>
      <w:proofErr w:type="spellStart"/>
      <w:proofErr w:type="gramStart"/>
      <w:r>
        <w:t>WB.RegisterRd</w:t>
      </w:r>
      <w:proofErr w:type="spellEnd"/>
      <w:proofErr w:type="gramEnd"/>
      <w:r>
        <w:t xml:space="preserve"> = ID/</w:t>
      </w:r>
      <w:proofErr w:type="spellStart"/>
      <w:r>
        <w:t>EX.RegisterRs</w:t>
      </w:r>
      <w:proofErr w:type="spellEnd"/>
      <w:r>
        <w:t xml:space="preserve">)) </w:t>
      </w:r>
    </w:p>
    <w:p w14:paraId="242E9A65" w14:textId="52130866" w:rsidR="005F3BF8" w:rsidRDefault="005F3BF8" w:rsidP="005F3BF8"/>
    <w:p w14:paraId="2AE5D668" w14:textId="77777777" w:rsidR="005F3BF8" w:rsidRDefault="005F3BF8" w:rsidP="005F3BF8">
      <w:r>
        <w:t xml:space="preserve">then WB_to_EX_ALU1 = 1 </w:t>
      </w:r>
    </w:p>
    <w:p w14:paraId="4E5F12B8" w14:textId="77777777" w:rsidR="005F3BF8" w:rsidRDefault="005F3BF8" w:rsidP="005F3BF8">
      <w:r>
        <w:t>If (MEM/</w:t>
      </w:r>
      <w:proofErr w:type="spellStart"/>
      <w:r>
        <w:t>WB.RegWrite</w:t>
      </w:r>
      <w:proofErr w:type="spellEnd"/>
      <w:r>
        <w:t xml:space="preserve"> </w:t>
      </w:r>
    </w:p>
    <w:p w14:paraId="305E0CDD" w14:textId="77777777" w:rsidR="005F3BF8" w:rsidRDefault="005F3BF8" w:rsidP="005F3BF8">
      <w:r>
        <w:t>and (MEM/</w:t>
      </w:r>
      <w:proofErr w:type="spellStart"/>
      <w:proofErr w:type="gramStart"/>
      <w:r>
        <w:t>WB.RegisterRd</w:t>
      </w:r>
      <w:proofErr w:type="spellEnd"/>
      <w:proofErr w:type="gramEnd"/>
      <w:r>
        <w:t xml:space="preserve"> != 0) </w:t>
      </w:r>
    </w:p>
    <w:p w14:paraId="232042F8" w14:textId="77777777" w:rsidR="005F3BF8" w:rsidRDefault="005F3BF8" w:rsidP="005F3BF8">
      <w:r>
        <w:t xml:space="preserve">and </w:t>
      </w:r>
      <w:proofErr w:type="gramStart"/>
      <w:r>
        <w:t>( EX</w:t>
      </w:r>
      <w:proofErr w:type="gramEnd"/>
      <w:r>
        <w:t>/</w:t>
      </w:r>
      <w:proofErr w:type="spellStart"/>
      <w:r>
        <w:t>MEM.RegisterRd</w:t>
      </w:r>
      <w:proofErr w:type="spellEnd"/>
      <w:r>
        <w:t xml:space="preserve"> != ID/</w:t>
      </w:r>
      <w:proofErr w:type="spellStart"/>
      <w:r>
        <w:t>EX.RegisterRt</w:t>
      </w:r>
      <w:proofErr w:type="spellEnd"/>
      <w:r>
        <w:t xml:space="preserve"> ) </w:t>
      </w:r>
    </w:p>
    <w:p w14:paraId="27B5DEEA" w14:textId="77777777" w:rsidR="005F3BF8" w:rsidRDefault="005F3BF8" w:rsidP="005F3BF8">
      <w:r>
        <w:t>and (MEM/</w:t>
      </w:r>
      <w:proofErr w:type="spellStart"/>
      <w:proofErr w:type="gramStart"/>
      <w:r>
        <w:t>WB.RegisterRd</w:t>
      </w:r>
      <w:proofErr w:type="spellEnd"/>
      <w:proofErr w:type="gramEnd"/>
      <w:r>
        <w:t xml:space="preserve"> = ID/</w:t>
      </w:r>
      <w:proofErr w:type="spellStart"/>
      <w:r>
        <w:t>EX.RegisterRt</w:t>
      </w:r>
      <w:proofErr w:type="spellEnd"/>
      <w:r>
        <w:t xml:space="preserve">)) </w:t>
      </w:r>
    </w:p>
    <w:p w14:paraId="0735810A" w14:textId="77777777" w:rsidR="005F3BF8" w:rsidRDefault="005F3BF8" w:rsidP="005F3BF8">
      <w:r>
        <w:t xml:space="preserve">then WB_to_EX_ALU2 = 1 </w:t>
      </w:r>
    </w:p>
    <w:p w14:paraId="2AA421CB" w14:textId="77777777" w:rsidR="005F3BF8" w:rsidRDefault="005F3BF8" w:rsidP="005F3BF8">
      <w:r>
        <w:t>Following is the implemented circuit for the unit.</w:t>
      </w:r>
    </w:p>
    <w:p w14:paraId="75B13552" w14:textId="77777777" w:rsidR="005F3BF8" w:rsidRDefault="005F3BF8" w:rsidP="005F3BF8">
      <w:pPr>
        <w:keepNext/>
      </w:pPr>
      <w:r>
        <w:rPr>
          <w:noProof/>
        </w:rPr>
        <w:drawing>
          <wp:inline distT="0" distB="0" distL="0" distR="0" wp14:anchorId="0082D277" wp14:editId="35D0CA8B">
            <wp:extent cx="4210050" cy="3007995"/>
            <wp:effectExtent l="0" t="0" r="0" b="190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218639" cy="3014424"/>
                    </a:xfrm>
                    <a:prstGeom prst="rect">
                      <a:avLst/>
                    </a:prstGeom>
                  </pic:spPr>
                </pic:pic>
              </a:graphicData>
            </a:graphic>
          </wp:inline>
        </w:drawing>
      </w:r>
    </w:p>
    <w:p w14:paraId="2A577D0E" w14:textId="133E5E4F" w:rsidR="005F3BF8" w:rsidRDefault="005F3BF8" w:rsidP="005F3BF8">
      <w:pPr>
        <w:pStyle w:val="Caption"/>
      </w:pPr>
      <w:bookmarkStart w:id="81" w:name="_Toc105863863"/>
      <w:bookmarkStart w:id="82" w:name="_Toc105863276"/>
      <w:bookmarkStart w:id="83" w:name="_Toc105964256"/>
      <w:bookmarkStart w:id="84" w:name="_Toc105964494"/>
      <w:r>
        <w:t xml:space="preserve">Figure </w:t>
      </w:r>
      <w:r>
        <w:fldChar w:fldCharType="begin"/>
      </w:r>
      <w:r>
        <w:instrText>SEQ Figure \* ARABIC</w:instrText>
      </w:r>
      <w:r>
        <w:fldChar w:fldCharType="separate"/>
      </w:r>
      <w:r w:rsidR="000D762C">
        <w:rPr>
          <w:noProof/>
        </w:rPr>
        <w:t>15</w:t>
      </w:r>
      <w:r>
        <w:fldChar w:fldCharType="end"/>
      </w:r>
      <w:r>
        <w:rPr>
          <w:lang w:val="en-US"/>
        </w:rPr>
        <w:t xml:space="preserve"> Forwarding WB to EX</w:t>
      </w:r>
      <w:bookmarkEnd w:id="81"/>
      <w:bookmarkEnd w:id="82"/>
      <w:bookmarkEnd w:id="83"/>
      <w:bookmarkEnd w:id="84"/>
    </w:p>
    <w:p w14:paraId="79655C12" w14:textId="77777777" w:rsidR="005F3BF8" w:rsidRDefault="005F3BF8" w:rsidP="005F3BF8"/>
    <w:p w14:paraId="408A2483" w14:textId="77777777" w:rsidR="005F3BF8" w:rsidRDefault="005F3BF8" w:rsidP="005F3BF8">
      <w:pPr>
        <w:pStyle w:val="Heading4"/>
      </w:pPr>
      <w:r>
        <w:lastRenderedPageBreak/>
        <w:t>Forwarding WB to MEM</w:t>
      </w:r>
    </w:p>
    <w:p w14:paraId="0EA786BE" w14:textId="77777777" w:rsidR="005F3BF8" w:rsidRDefault="005F3BF8" w:rsidP="005F3BF8">
      <w:r>
        <w:t xml:space="preserve">When there is a read after write hazard between the instruction in the memory stage and the instruction in the write </w:t>
      </w:r>
      <w:proofErr w:type="gramStart"/>
      <w:r>
        <w:t>back stage</w:t>
      </w:r>
      <w:proofErr w:type="gramEnd"/>
      <w:r>
        <w:t>, this unit seeks to transmit the final result in the Write Back stage, to be recorded into the register file, to the memory stage. The rationale is as follows:</w:t>
      </w:r>
    </w:p>
    <w:p w14:paraId="4BE8CFA2" w14:textId="77777777" w:rsidR="005F3BF8" w:rsidRDefault="005F3BF8" w:rsidP="005F3BF8">
      <w:r>
        <w:t>If (MEM/</w:t>
      </w:r>
      <w:proofErr w:type="spellStart"/>
      <w:r>
        <w:t>WB.RegWrite</w:t>
      </w:r>
      <w:proofErr w:type="spellEnd"/>
      <w:r>
        <w:t xml:space="preserve"> </w:t>
      </w:r>
    </w:p>
    <w:p w14:paraId="3D7264ED" w14:textId="77777777" w:rsidR="005F3BF8" w:rsidRDefault="005F3BF8" w:rsidP="005F3BF8">
      <w:r>
        <w:t>and (MEM/</w:t>
      </w:r>
      <w:proofErr w:type="spellStart"/>
      <w:proofErr w:type="gramStart"/>
      <w:r>
        <w:t>WB.RegisterRd</w:t>
      </w:r>
      <w:proofErr w:type="spellEnd"/>
      <w:proofErr w:type="gramEnd"/>
      <w:r>
        <w:t xml:space="preserve"> != 0)</w:t>
      </w:r>
    </w:p>
    <w:p w14:paraId="6896A13A" w14:textId="3F36007B" w:rsidR="005F3BF8" w:rsidRDefault="005F3BF8" w:rsidP="005F3BF8">
      <w:r>
        <w:t xml:space="preserve"> </w:t>
      </w:r>
    </w:p>
    <w:p w14:paraId="75B412B2" w14:textId="77777777" w:rsidR="005F3BF8" w:rsidRDefault="005F3BF8" w:rsidP="005F3BF8">
      <w:r>
        <w:t>and (MEM/</w:t>
      </w:r>
      <w:proofErr w:type="spellStart"/>
      <w:proofErr w:type="gramStart"/>
      <w:r>
        <w:t>WB.RegisterRd</w:t>
      </w:r>
      <w:proofErr w:type="spellEnd"/>
      <w:proofErr w:type="gramEnd"/>
      <w:r>
        <w:t xml:space="preserve"> = EX/</w:t>
      </w:r>
      <w:proofErr w:type="spellStart"/>
      <w:r>
        <w:t>MEM.RegisterRt</w:t>
      </w:r>
      <w:proofErr w:type="spellEnd"/>
      <w:r>
        <w:t xml:space="preserve">)) </w:t>
      </w:r>
    </w:p>
    <w:p w14:paraId="183E34B2" w14:textId="77777777" w:rsidR="005F3BF8" w:rsidRDefault="005F3BF8" w:rsidP="005F3BF8">
      <w:r>
        <w:t xml:space="preserve">then </w:t>
      </w:r>
      <w:proofErr w:type="spellStart"/>
      <w:r>
        <w:t>WB_to_MEM</w:t>
      </w:r>
      <w:proofErr w:type="spellEnd"/>
      <w:r>
        <w:t xml:space="preserve"> = 1 </w:t>
      </w:r>
    </w:p>
    <w:p w14:paraId="25785839" w14:textId="77777777" w:rsidR="005F3BF8" w:rsidRDefault="005F3BF8" w:rsidP="005F3BF8">
      <w:r>
        <w:t xml:space="preserve">Then, the produced signal is used as a selection signal in the multiplexer used before the Data port of the </w:t>
      </w:r>
      <w:proofErr w:type="spellStart"/>
      <w:r>
        <w:t>Data_Memory</w:t>
      </w:r>
      <w:proofErr w:type="spellEnd"/>
      <w:r>
        <w:t xml:space="preserve"> </w:t>
      </w:r>
    </w:p>
    <w:p w14:paraId="14DD4818" w14:textId="77777777" w:rsidR="005F3BF8" w:rsidRDefault="005F3BF8" w:rsidP="005F3BF8">
      <w:r>
        <w:t>Following is the implemented circuit for the unit.</w:t>
      </w:r>
    </w:p>
    <w:p w14:paraId="08237BD7" w14:textId="77777777" w:rsidR="005F3BF8" w:rsidRDefault="005F3BF8" w:rsidP="005F3BF8">
      <w:pPr>
        <w:keepNext/>
      </w:pPr>
      <w:r>
        <w:rPr>
          <w:noProof/>
        </w:rPr>
        <w:drawing>
          <wp:inline distT="0" distB="0" distL="0" distR="0" wp14:anchorId="25F70085" wp14:editId="0FDBC6BC">
            <wp:extent cx="4038600" cy="2657475"/>
            <wp:effectExtent l="0" t="0" r="0"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38600" cy="2657475"/>
                    </a:xfrm>
                    <a:prstGeom prst="rect">
                      <a:avLst/>
                    </a:prstGeom>
                  </pic:spPr>
                </pic:pic>
              </a:graphicData>
            </a:graphic>
          </wp:inline>
        </w:drawing>
      </w:r>
    </w:p>
    <w:p w14:paraId="5452A6A5" w14:textId="218D581A" w:rsidR="005F3BF8" w:rsidRDefault="005F3BF8" w:rsidP="005F3BF8">
      <w:pPr>
        <w:pStyle w:val="Caption"/>
      </w:pPr>
      <w:bookmarkStart w:id="85" w:name="_Toc105863277"/>
      <w:bookmarkStart w:id="86" w:name="_Toc105863864"/>
      <w:bookmarkStart w:id="87" w:name="_Toc105964257"/>
      <w:bookmarkStart w:id="88" w:name="_Toc105964495"/>
      <w:r>
        <w:t xml:space="preserve">Figure </w:t>
      </w:r>
      <w:r>
        <w:fldChar w:fldCharType="begin"/>
      </w:r>
      <w:r>
        <w:instrText>SEQ Figure \* ARABIC</w:instrText>
      </w:r>
      <w:r>
        <w:fldChar w:fldCharType="separate"/>
      </w:r>
      <w:r w:rsidR="000D762C">
        <w:rPr>
          <w:noProof/>
        </w:rPr>
        <w:t>16</w:t>
      </w:r>
      <w:r>
        <w:fldChar w:fldCharType="end"/>
      </w:r>
      <w:r>
        <w:rPr>
          <w:lang w:val="en-US"/>
        </w:rPr>
        <w:t xml:space="preserve"> Forwarding WB to MEM</w:t>
      </w:r>
      <w:bookmarkEnd w:id="85"/>
      <w:bookmarkEnd w:id="86"/>
      <w:bookmarkEnd w:id="87"/>
      <w:bookmarkEnd w:id="88"/>
    </w:p>
    <w:p w14:paraId="01CFE2FC" w14:textId="77777777" w:rsidR="005F3BF8" w:rsidRDefault="005F3BF8" w:rsidP="005F3BF8"/>
    <w:p w14:paraId="1F438543" w14:textId="77777777" w:rsidR="005F3BF8" w:rsidRDefault="005F3BF8" w:rsidP="005F3BF8">
      <w:pPr>
        <w:pStyle w:val="Heading4"/>
      </w:pPr>
      <w:r>
        <w:t>Forwarding EX to ID</w:t>
      </w:r>
    </w:p>
    <w:p w14:paraId="7C5C1928" w14:textId="77777777" w:rsidR="005F3BF8" w:rsidRDefault="005F3BF8" w:rsidP="005F3BF8">
      <w:r>
        <w:t>If the following logic detects a dependence, this unit transfers the result of the ALU in the execution stage to the decode stage:</w:t>
      </w:r>
    </w:p>
    <w:p w14:paraId="743DFEC0" w14:textId="77777777" w:rsidR="005F3BF8" w:rsidRDefault="005F3BF8" w:rsidP="005F3BF8">
      <w:r>
        <w:t xml:space="preserve">If </w:t>
      </w:r>
      <w:proofErr w:type="gramStart"/>
      <w:r>
        <w:t>( ID/</w:t>
      </w:r>
      <w:proofErr w:type="spellStart"/>
      <w:r>
        <w:t>EX.RegWrite</w:t>
      </w:r>
      <w:proofErr w:type="spellEnd"/>
      <w:proofErr w:type="gramEnd"/>
      <w:r>
        <w:t xml:space="preserve"> and (ID/</w:t>
      </w:r>
      <w:proofErr w:type="spellStart"/>
      <w:r>
        <w:t>EX.RegisterRd</w:t>
      </w:r>
      <w:proofErr w:type="spellEnd"/>
      <w:r>
        <w:t xml:space="preserve"> != 0) </w:t>
      </w:r>
    </w:p>
    <w:p w14:paraId="09630942" w14:textId="77777777" w:rsidR="005F3BF8" w:rsidRDefault="005F3BF8" w:rsidP="005F3BF8">
      <w:r>
        <w:t>and (ID/</w:t>
      </w:r>
      <w:proofErr w:type="spellStart"/>
      <w:proofErr w:type="gramStart"/>
      <w:r>
        <w:t>EX.RegisterRd</w:t>
      </w:r>
      <w:proofErr w:type="spellEnd"/>
      <w:proofErr w:type="gramEnd"/>
      <w:r>
        <w:t xml:space="preserve"> = IF/</w:t>
      </w:r>
      <w:proofErr w:type="spellStart"/>
      <w:r>
        <w:t>ID.RegisterRs</w:t>
      </w:r>
      <w:proofErr w:type="spellEnd"/>
      <w:r>
        <w:t xml:space="preserve">) </w:t>
      </w:r>
    </w:p>
    <w:p w14:paraId="3766E60B" w14:textId="77777777" w:rsidR="005F3BF8" w:rsidRDefault="005F3BF8" w:rsidP="005F3BF8">
      <w:r>
        <w:t>and (not ID/</w:t>
      </w:r>
      <w:proofErr w:type="spellStart"/>
      <w:r>
        <w:t>EX.MEMRead</w:t>
      </w:r>
      <w:proofErr w:type="spellEnd"/>
      <w:r>
        <w:t xml:space="preserve">)) then </w:t>
      </w:r>
      <w:proofErr w:type="spellStart"/>
      <w:r>
        <w:t>ALU_to_ID_RS</w:t>
      </w:r>
      <w:proofErr w:type="spellEnd"/>
      <w:r>
        <w:t xml:space="preserve"> = 1 </w:t>
      </w:r>
    </w:p>
    <w:p w14:paraId="01940F43" w14:textId="77777777" w:rsidR="005F3BF8" w:rsidRDefault="005F3BF8" w:rsidP="005F3BF8">
      <w:r>
        <w:t xml:space="preserve">If </w:t>
      </w:r>
      <w:proofErr w:type="gramStart"/>
      <w:r>
        <w:t>( ID/</w:t>
      </w:r>
      <w:proofErr w:type="spellStart"/>
      <w:r>
        <w:t>EX.RegWrite</w:t>
      </w:r>
      <w:proofErr w:type="spellEnd"/>
      <w:proofErr w:type="gramEnd"/>
      <w:r>
        <w:t xml:space="preserve"> </w:t>
      </w:r>
    </w:p>
    <w:p w14:paraId="281A39F5" w14:textId="77777777" w:rsidR="005F3BF8" w:rsidRDefault="005F3BF8" w:rsidP="005F3BF8">
      <w:r>
        <w:t>and (ID/</w:t>
      </w:r>
      <w:proofErr w:type="spellStart"/>
      <w:proofErr w:type="gramStart"/>
      <w:r>
        <w:t>EX.RegisterRd</w:t>
      </w:r>
      <w:proofErr w:type="spellEnd"/>
      <w:proofErr w:type="gramEnd"/>
      <w:r>
        <w:t xml:space="preserve"> != 0) </w:t>
      </w:r>
    </w:p>
    <w:p w14:paraId="112E43D3" w14:textId="77777777" w:rsidR="005F3BF8" w:rsidRDefault="005F3BF8" w:rsidP="005F3BF8">
      <w:r>
        <w:t>and (ID/</w:t>
      </w:r>
      <w:proofErr w:type="spellStart"/>
      <w:proofErr w:type="gramStart"/>
      <w:r>
        <w:t>EX.RegisterRd</w:t>
      </w:r>
      <w:proofErr w:type="spellEnd"/>
      <w:proofErr w:type="gramEnd"/>
      <w:r>
        <w:t xml:space="preserve"> = IF/</w:t>
      </w:r>
      <w:proofErr w:type="spellStart"/>
      <w:r>
        <w:t>ID.RegisterRt</w:t>
      </w:r>
      <w:proofErr w:type="spellEnd"/>
      <w:r>
        <w:t xml:space="preserve">) </w:t>
      </w:r>
    </w:p>
    <w:p w14:paraId="36ECB022" w14:textId="15BD36D8" w:rsidR="005F3BF8" w:rsidRDefault="005F3BF8" w:rsidP="005F3BF8"/>
    <w:p w14:paraId="312DEC92" w14:textId="77777777" w:rsidR="005F3BF8" w:rsidRDefault="005F3BF8" w:rsidP="005F3BF8">
      <w:r>
        <w:t>and (not ID/</w:t>
      </w:r>
      <w:proofErr w:type="spellStart"/>
      <w:r>
        <w:t>EX.MEMRead</w:t>
      </w:r>
      <w:proofErr w:type="spellEnd"/>
      <w:r>
        <w:t xml:space="preserve">)) </w:t>
      </w:r>
    </w:p>
    <w:p w14:paraId="49D96186" w14:textId="77777777" w:rsidR="005F3BF8" w:rsidRDefault="005F3BF8" w:rsidP="005F3BF8">
      <w:r>
        <w:t xml:space="preserve">then </w:t>
      </w:r>
      <w:proofErr w:type="spellStart"/>
      <w:r>
        <w:t>ALU_ALURes_to_ID_RT</w:t>
      </w:r>
      <w:proofErr w:type="spellEnd"/>
      <w:r>
        <w:t xml:space="preserve"> = 1 </w:t>
      </w:r>
    </w:p>
    <w:p w14:paraId="337F2C45" w14:textId="77777777" w:rsidR="005F3BF8" w:rsidRDefault="005F3BF8" w:rsidP="005F3BF8">
      <w:r>
        <w:t>Following is the implemented circuit for the unit.</w:t>
      </w:r>
    </w:p>
    <w:p w14:paraId="30D21DB2" w14:textId="77777777" w:rsidR="005F3BF8" w:rsidRDefault="005F3BF8" w:rsidP="005F3BF8">
      <w:pPr>
        <w:keepNext/>
      </w:pPr>
      <w:r>
        <w:rPr>
          <w:noProof/>
        </w:rPr>
        <w:drawing>
          <wp:inline distT="0" distB="0" distL="0" distR="0" wp14:anchorId="7D63DAA8" wp14:editId="7AC8605B">
            <wp:extent cx="4057650" cy="2910840"/>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63410" cy="2915601"/>
                    </a:xfrm>
                    <a:prstGeom prst="rect">
                      <a:avLst/>
                    </a:prstGeom>
                  </pic:spPr>
                </pic:pic>
              </a:graphicData>
            </a:graphic>
          </wp:inline>
        </w:drawing>
      </w:r>
    </w:p>
    <w:p w14:paraId="07CA0C36" w14:textId="05E5F696" w:rsidR="005F3BF8" w:rsidRDefault="005F3BF8" w:rsidP="005F3BF8">
      <w:pPr>
        <w:pStyle w:val="Caption"/>
      </w:pPr>
      <w:bookmarkStart w:id="89" w:name="_Toc105863278"/>
      <w:bookmarkStart w:id="90" w:name="_Toc105863865"/>
      <w:bookmarkStart w:id="91" w:name="_Toc105964258"/>
      <w:bookmarkStart w:id="92" w:name="_Toc105964496"/>
      <w:r>
        <w:t xml:space="preserve">Figure </w:t>
      </w:r>
      <w:r>
        <w:fldChar w:fldCharType="begin"/>
      </w:r>
      <w:r>
        <w:instrText>SEQ Figure \* ARABIC</w:instrText>
      </w:r>
      <w:r>
        <w:fldChar w:fldCharType="separate"/>
      </w:r>
      <w:r w:rsidR="000D762C">
        <w:rPr>
          <w:noProof/>
        </w:rPr>
        <w:t>17</w:t>
      </w:r>
      <w:r>
        <w:fldChar w:fldCharType="end"/>
      </w:r>
      <w:r>
        <w:rPr>
          <w:lang w:val="en-US"/>
        </w:rPr>
        <w:t xml:space="preserve"> Forwarding EX to ID</w:t>
      </w:r>
      <w:bookmarkEnd w:id="89"/>
      <w:bookmarkEnd w:id="90"/>
      <w:bookmarkEnd w:id="91"/>
      <w:bookmarkEnd w:id="92"/>
    </w:p>
    <w:p w14:paraId="6D431F39" w14:textId="77777777" w:rsidR="005F3BF8" w:rsidRDefault="005F3BF8" w:rsidP="005F3BF8"/>
    <w:p w14:paraId="4311C2F8" w14:textId="77777777" w:rsidR="005F3BF8" w:rsidRDefault="005F3BF8" w:rsidP="005F3BF8">
      <w:pPr>
        <w:pStyle w:val="Heading4"/>
      </w:pPr>
      <w:r>
        <w:t>Forwarding MEM to ID</w:t>
      </w:r>
    </w:p>
    <w:p w14:paraId="1B718847" w14:textId="77777777" w:rsidR="005F3BF8" w:rsidRDefault="005F3BF8" w:rsidP="005F3BF8">
      <w:r>
        <w:t>The first sends the loaded value from memory in the memory stage to the decode stage when a read after write dependence between the instruction in the decode stage and the one in the memory stage is identified. This forwarding unit is mostly concerned with a load instruction, then any instruction, and finally an instruction that reads the loaded value. The following reasoning is used to determine the presence of a hazard:</w:t>
      </w:r>
    </w:p>
    <w:p w14:paraId="6D85B9A6" w14:textId="77777777" w:rsidR="005F3BF8" w:rsidRDefault="005F3BF8" w:rsidP="005F3BF8">
      <w:r>
        <w:t xml:space="preserve">If </w:t>
      </w:r>
      <w:proofErr w:type="gramStart"/>
      <w:r>
        <w:t>( EX/</w:t>
      </w:r>
      <w:proofErr w:type="spellStart"/>
      <w:r>
        <w:t>MEM.RegWrite</w:t>
      </w:r>
      <w:proofErr w:type="spellEnd"/>
      <w:proofErr w:type="gramEnd"/>
      <w:r>
        <w:t xml:space="preserve"> </w:t>
      </w:r>
    </w:p>
    <w:p w14:paraId="3E2FF570" w14:textId="77777777" w:rsidR="005F3BF8" w:rsidRDefault="005F3BF8" w:rsidP="005F3BF8">
      <w:r>
        <w:t>and (EX/</w:t>
      </w:r>
      <w:proofErr w:type="spellStart"/>
      <w:r>
        <w:t>MEM.MEMRead</w:t>
      </w:r>
      <w:proofErr w:type="spellEnd"/>
      <w:r>
        <w:t xml:space="preserve">) </w:t>
      </w:r>
    </w:p>
    <w:p w14:paraId="50E7A553" w14:textId="77777777" w:rsidR="005F3BF8" w:rsidRDefault="005F3BF8" w:rsidP="005F3BF8">
      <w:r>
        <w:t>and (EX/</w:t>
      </w:r>
      <w:proofErr w:type="spellStart"/>
      <w:proofErr w:type="gramStart"/>
      <w:r>
        <w:t>MEM.RegisterRd</w:t>
      </w:r>
      <w:proofErr w:type="spellEnd"/>
      <w:r>
        <w:t xml:space="preserve"> !</w:t>
      </w:r>
      <w:proofErr w:type="gramEnd"/>
      <w:r>
        <w:t xml:space="preserve">= 0) </w:t>
      </w:r>
    </w:p>
    <w:p w14:paraId="61BE409C" w14:textId="77777777" w:rsidR="005F3BF8" w:rsidRDefault="005F3BF8" w:rsidP="005F3BF8">
      <w:r>
        <w:t>and (ID/</w:t>
      </w:r>
      <w:proofErr w:type="spellStart"/>
      <w:proofErr w:type="gramStart"/>
      <w:r>
        <w:t>EX.RegisterRd</w:t>
      </w:r>
      <w:proofErr w:type="spellEnd"/>
      <w:proofErr w:type="gramEnd"/>
      <w:r>
        <w:t xml:space="preserve"> != IF/</w:t>
      </w:r>
      <w:proofErr w:type="spellStart"/>
      <w:r>
        <w:t>ID.RegisterRs</w:t>
      </w:r>
      <w:proofErr w:type="spellEnd"/>
      <w:r>
        <w:t xml:space="preserve">) </w:t>
      </w:r>
    </w:p>
    <w:p w14:paraId="5AC18A3F" w14:textId="77777777" w:rsidR="005F3BF8" w:rsidRDefault="005F3BF8" w:rsidP="005F3BF8">
      <w:r>
        <w:t>and (EX/</w:t>
      </w:r>
      <w:proofErr w:type="spellStart"/>
      <w:r>
        <w:t>Mem.RegisterRd</w:t>
      </w:r>
      <w:proofErr w:type="spellEnd"/>
      <w:r>
        <w:t xml:space="preserve"> = IF/</w:t>
      </w:r>
      <w:proofErr w:type="spellStart"/>
      <w:proofErr w:type="gramStart"/>
      <w:r>
        <w:t>ID.RegisterRs</w:t>
      </w:r>
      <w:proofErr w:type="spellEnd"/>
      <w:proofErr w:type="gramEnd"/>
      <w:r>
        <w:t xml:space="preserve"> )) </w:t>
      </w:r>
    </w:p>
    <w:p w14:paraId="4DE16A1A" w14:textId="16EDACE0" w:rsidR="005F3BF8" w:rsidRDefault="005F3BF8" w:rsidP="005F3BF8"/>
    <w:p w14:paraId="5BB051C4" w14:textId="77777777" w:rsidR="005F3BF8" w:rsidRDefault="005F3BF8" w:rsidP="005F3BF8">
      <w:r>
        <w:t xml:space="preserve">then </w:t>
      </w:r>
      <w:proofErr w:type="spellStart"/>
      <w:r>
        <w:t>MEM_to_ID_BusA</w:t>
      </w:r>
      <w:proofErr w:type="spellEnd"/>
      <w:r>
        <w:t xml:space="preserve"> = 1 </w:t>
      </w:r>
    </w:p>
    <w:p w14:paraId="163DC2BE" w14:textId="77777777" w:rsidR="005F3BF8" w:rsidRDefault="005F3BF8" w:rsidP="005F3BF8">
      <w:r>
        <w:t xml:space="preserve">If </w:t>
      </w:r>
      <w:proofErr w:type="gramStart"/>
      <w:r>
        <w:t>( EX/</w:t>
      </w:r>
      <w:proofErr w:type="spellStart"/>
      <w:r>
        <w:t>MEM.RegWrite</w:t>
      </w:r>
      <w:proofErr w:type="spellEnd"/>
      <w:proofErr w:type="gramEnd"/>
      <w:r>
        <w:t xml:space="preserve"> </w:t>
      </w:r>
    </w:p>
    <w:p w14:paraId="5A64B423" w14:textId="77777777" w:rsidR="005F3BF8" w:rsidRDefault="005F3BF8" w:rsidP="005F3BF8">
      <w:r>
        <w:t>and (EX/</w:t>
      </w:r>
      <w:proofErr w:type="spellStart"/>
      <w:r>
        <w:t>MEM.MEMRead</w:t>
      </w:r>
      <w:proofErr w:type="spellEnd"/>
      <w:r>
        <w:t xml:space="preserve">) </w:t>
      </w:r>
    </w:p>
    <w:p w14:paraId="645F76A2" w14:textId="77777777" w:rsidR="005F3BF8" w:rsidRDefault="005F3BF8" w:rsidP="005F3BF8">
      <w:r>
        <w:t>and (EX/</w:t>
      </w:r>
      <w:proofErr w:type="spellStart"/>
      <w:proofErr w:type="gramStart"/>
      <w:r>
        <w:t>MEM.RegisterRd</w:t>
      </w:r>
      <w:proofErr w:type="spellEnd"/>
      <w:r>
        <w:t xml:space="preserve"> !</w:t>
      </w:r>
      <w:proofErr w:type="gramEnd"/>
      <w:r>
        <w:t xml:space="preserve">= 0) </w:t>
      </w:r>
    </w:p>
    <w:p w14:paraId="3D570F7A" w14:textId="77777777" w:rsidR="005F3BF8" w:rsidRDefault="005F3BF8" w:rsidP="005F3BF8">
      <w:r>
        <w:t>and (ID/</w:t>
      </w:r>
      <w:proofErr w:type="spellStart"/>
      <w:proofErr w:type="gramStart"/>
      <w:r>
        <w:t>EX.RegisterRd</w:t>
      </w:r>
      <w:proofErr w:type="spellEnd"/>
      <w:proofErr w:type="gramEnd"/>
      <w:r>
        <w:t xml:space="preserve"> != IF/</w:t>
      </w:r>
      <w:proofErr w:type="spellStart"/>
      <w:r>
        <w:t>ID.RegisterRt</w:t>
      </w:r>
      <w:proofErr w:type="spellEnd"/>
      <w:r>
        <w:t xml:space="preserve">) </w:t>
      </w:r>
    </w:p>
    <w:p w14:paraId="4FF98101" w14:textId="77777777" w:rsidR="005F3BF8" w:rsidRDefault="005F3BF8" w:rsidP="005F3BF8">
      <w:r>
        <w:t>and (EX/</w:t>
      </w:r>
      <w:proofErr w:type="spellStart"/>
      <w:r>
        <w:t>MEM.RegisterRd</w:t>
      </w:r>
      <w:proofErr w:type="spellEnd"/>
      <w:r>
        <w:t xml:space="preserve"> = IF/</w:t>
      </w:r>
      <w:proofErr w:type="spellStart"/>
      <w:proofErr w:type="gramStart"/>
      <w:r>
        <w:t>ID.RegisterRt</w:t>
      </w:r>
      <w:proofErr w:type="spellEnd"/>
      <w:proofErr w:type="gramEnd"/>
      <w:r>
        <w:t xml:space="preserve">)) </w:t>
      </w:r>
    </w:p>
    <w:p w14:paraId="31D6DA5B" w14:textId="77777777" w:rsidR="005F3BF8" w:rsidRDefault="005F3BF8" w:rsidP="005F3BF8">
      <w:r>
        <w:t xml:space="preserve">then </w:t>
      </w:r>
      <w:proofErr w:type="spellStart"/>
      <w:r>
        <w:t>MEM_to_ID_BusB</w:t>
      </w:r>
      <w:proofErr w:type="spellEnd"/>
      <w:r>
        <w:t xml:space="preserve"> = 1 </w:t>
      </w:r>
    </w:p>
    <w:p w14:paraId="1A83AA7B" w14:textId="77777777" w:rsidR="005F3BF8" w:rsidRDefault="005F3BF8" w:rsidP="005F3BF8">
      <w:r>
        <w:t>Following is the implemented circuit for the unit.</w:t>
      </w:r>
    </w:p>
    <w:p w14:paraId="482FE6DB" w14:textId="77777777" w:rsidR="005F3BF8" w:rsidRDefault="005F3BF8" w:rsidP="005F3BF8">
      <w:pPr>
        <w:keepNext/>
      </w:pPr>
      <w:r>
        <w:rPr>
          <w:noProof/>
        </w:rPr>
        <w:lastRenderedPageBreak/>
        <w:drawing>
          <wp:inline distT="0" distB="0" distL="0" distR="0" wp14:anchorId="742570AD" wp14:editId="5B609328">
            <wp:extent cx="5124450" cy="4838700"/>
            <wp:effectExtent l="0" t="0" r="0"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124450" cy="4838700"/>
                    </a:xfrm>
                    <a:prstGeom prst="rect">
                      <a:avLst/>
                    </a:prstGeom>
                  </pic:spPr>
                </pic:pic>
              </a:graphicData>
            </a:graphic>
          </wp:inline>
        </w:drawing>
      </w:r>
    </w:p>
    <w:p w14:paraId="70B845E8" w14:textId="6E040E09" w:rsidR="005F3BF8" w:rsidRDefault="005F3BF8" w:rsidP="005F3BF8">
      <w:pPr>
        <w:pStyle w:val="Caption"/>
      </w:pPr>
      <w:bookmarkStart w:id="93" w:name="_Toc105863279"/>
      <w:bookmarkStart w:id="94" w:name="_Toc105863866"/>
      <w:bookmarkStart w:id="95" w:name="_Toc105964259"/>
      <w:bookmarkStart w:id="96" w:name="_Toc105964497"/>
      <w:r>
        <w:t xml:space="preserve">Figure </w:t>
      </w:r>
      <w:r>
        <w:fldChar w:fldCharType="begin"/>
      </w:r>
      <w:r>
        <w:instrText>SEQ Figure \* ARABIC</w:instrText>
      </w:r>
      <w:r>
        <w:fldChar w:fldCharType="separate"/>
      </w:r>
      <w:r w:rsidR="000D762C">
        <w:rPr>
          <w:noProof/>
        </w:rPr>
        <w:t>18</w:t>
      </w:r>
      <w:r>
        <w:fldChar w:fldCharType="end"/>
      </w:r>
      <w:r>
        <w:rPr>
          <w:lang w:val="en-US"/>
        </w:rPr>
        <w:t xml:space="preserve"> Forwarding MEM to ID</w:t>
      </w:r>
      <w:bookmarkEnd w:id="93"/>
      <w:bookmarkEnd w:id="94"/>
      <w:bookmarkEnd w:id="95"/>
      <w:bookmarkEnd w:id="96"/>
    </w:p>
    <w:p w14:paraId="685EDA21" w14:textId="370DCDE4" w:rsidR="005F3BF8" w:rsidRDefault="005F3BF8" w:rsidP="005F3BF8"/>
    <w:p w14:paraId="19E2FFC7" w14:textId="77777777" w:rsidR="005F3BF8" w:rsidRDefault="005F3BF8" w:rsidP="005F3BF8">
      <w:pPr>
        <w:pStyle w:val="Heading3"/>
      </w:pPr>
      <w:bookmarkStart w:id="97" w:name="_Toc105964434"/>
      <w:r>
        <w:t>Hazard Detection</w:t>
      </w:r>
      <w:bookmarkEnd w:id="97"/>
    </w:p>
    <w:p w14:paraId="347B3C53" w14:textId="77777777" w:rsidR="005F3BF8" w:rsidRDefault="005F3BF8" w:rsidP="005F3BF8">
      <w:pPr>
        <w:pStyle w:val="Heading4"/>
      </w:pPr>
      <w:r>
        <w:t>Hazard detection unit</w:t>
      </w:r>
    </w:p>
    <w:p w14:paraId="76C61D7B" w14:textId="77777777" w:rsidR="005F3BF8" w:rsidRDefault="005F3BF8" w:rsidP="005F3BF8">
      <w:r>
        <w:t xml:space="preserve">This unit was created to determine when it was necessary to stall the pipeline for one cycle, </w:t>
      </w:r>
      <w:proofErr w:type="gramStart"/>
      <w:r>
        <w:t>i.e.</w:t>
      </w:r>
      <w:proofErr w:type="gramEnd"/>
      <w:r>
        <w:t xml:space="preserve"> when the forwarding fails to transmit the data at the appropriate moment, and by examining all of the instances, the forwarding fails and a stall cycle is required in the two circumstances below.</w:t>
      </w:r>
    </w:p>
    <w:p w14:paraId="2965F604" w14:textId="77777777" w:rsidR="005F3BF8" w:rsidRDefault="005F3BF8" w:rsidP="005F3BF8">
      <w:pPr>
        <w:pStyle w:val="ListParagraph"/>
        <w:numPr>
          <w:ilvl w:val="0"/>
          <w:numId w:val="1"/>
        </w:numPr>
      </w:pPr>
      <w:r>
        <w:t xml:space="preserve">When a load instruction is followed by an instruction that is dependent on the data returned by the load instruction (R/W dependency), for example: </w:t>
      </w:r>
    </w:p>
    <w:p w14:paraId="479BB485" w14:textId="77777777" w:rsidR="005F3BF8" w:rsidRDefault="005F3BF8" w:rsidP="005F3BF8">
      <w:pPr>
        <w:pStyle w:val="ListParagraph"/>
      </w:pPr>
    </w:p>
    <w:p w14:paraId="3B692D94" w14:textId="77777777" w:rsidR="005F3BF8" w:rsidRDefault="005F3BF8" w:rsidP="005F3BF8">
      <w:pPr>
        <w:pStyle w:val="ListParagraph"/>
        <w:numPr>
          <w:ilvl w:val="0"/>
          <w:numId w:val="2"/>
        </w:numPr>
      </w:pPr>
      <w:r>
        <w:lastRenderedPageBreak/>
        <w:t>Load followed by an R-type or a Branch instruction that is dependent on the data returned by the load instruction (RS or Rt in the R-type or the Branch instruction need Rd from the load instruction).</w:t>
      </w:r>
    </w:p>
    <w:p w14:paraId="4D0669BF" w14:textId="77777777" w:rsidR="005F3BF8" w:rsidRDefault="005F3BF8" w:rsidP="005F3BF8">
      <w:pPr>
        <w:pStyle w:val="ListParagraph"/>
        <w:ind w:left="1080"/>
      </w:pPr>
    </w:p>
    <w:p w14:paraId="0A139C35" w14:textId="77777777" w:rsidR="005F3BF8" w:rsidRDefault="005F3BF8" w:rsidP="005F3BF8">
      <w:pPr>
        <w:pStyle w:val="ListParagraph"/>
        <w:numPr>
          <w:ilvl w:val="0"/>
          <w:numId w:val="2"/>
        </w:numPr>
      </w:pPr>
      <w:r>
        <w:t>Load followed by a store or JR instruction that uses the loaded data to determine the address of the required memory location in the case of a Store instruction, or to update the value of the PC in the case of a JR instruction (dependency between Rs in the store or JR instruction and Rt in the load instruction).</w:t>
      </w:r>
    </w:p>
    <w:p w14:paraId="2D5C4C3C" w14:textId="77777777" w:rsidR="005F3BF8" w:rsidRDefault="005F3BF8" w:rsidP="005F3BF8">
      <w:pPr>
        <w:pStyle w:val="ListParagraph"/>
        <w:ind w:left="1080"/>
      </w:pPr>
    </w:p>
    <w:p w14:paraId="48E56F5D" w14:textId="7C742A29" w:rsidR="005F3BF8" w:rsidRDefault="005F3BF8" w:rsidP="005F3BF8">
      <w:pPr>
        <w:pStyle w:val="ListParagraph"/>
        <w:numPr>
          <w:ilvl w:val="0"/>
          <w:numId w:val="1"/>
        </w:numPr>
      </w:pPr>
      <w:r>
        <w:t xml:space="preserve">When the PC </w:t>
      </w:r>
      <w:proofErr w:type="gramStart"/>
      <w:r>
        <w:t>has to</w:t>
      </w:r>
      <w:proofErr w:type="gramEnd"/>
      <w:r>
        <w:t xml:space="preserve"> be updated due to J, JAL, JR, and BEQ commands.</w:t>
      </w:r>
    </w:p>
    <w:p w14:paraId="24EE2D43" w14:textId="77777777" w:rsidR="005F3BF8" w:rsidRDefault="005F3BF8" w:rsidP="005F3BF8">
      <w:pPr>
        <w:rPr>
          <w:b/>
          <w:bCs/>
        </w:rPr>
      </w:pPr>
    </w:p>
    <w:p w14:paraId="604B1B16" w14:textId="77777777" w:rsidR="005F3BF8" w:rsidRDefault="005F3BF8" w:rsidP="005F3BF8">
      <w:pPr>
        <w:rPr>
          <w:b/>
          <w:bCs/>
        </w:rPr>
      </w:pPr>
      <w:r>
        <w:rPr>
          <w:b/>
          <w:bCs/>
        </w:rPr>
        <w:t>How to detect the stall cycles:</w:t>
      </w:r>
    </w:p>
    <w:p w14:paraId="3C5AFA3A" w14:textId="77777777" w:rsidR="005F3BF8" w:rsidRDefault="005F3BF8" w:rsidP="005F3BF8">
      <w:pPr>
        <w:rPr>
          <w:b/>
          <w:bCs/>
        </w:rPr>
      </w:pPr>
    </w:p>
    <w:p w14:paraId="093E57BE" w14:textId="77777777" w:rsidR="005F3BF8" w:rsidRDefault="005F3BF8" w:rsidP="005F3BF8">
      <w:pPr>
        <w:rPr>
          <w:b/>
          <w:bCs/>
        </w:rPr>
      </w:pPr>
    </w:p>
    <w:p w14:paraId="37B8D13E" w14:textId="77777777" w:rsidR="005F3BF8" w:rsidRDefault="005F3BF8" w:rsidP="005F3BF8">
      <w:pPr>
        <w:rPr>
          <w:b/>
          <w:bCs/>
        </w:rPr>
      </w:pPr>
    </w:p>
    <w:p w14:paraId="483FFA5C" w14:textId="77777777" w:rsidR="005F3BF8" w:rsidRDefault="005F3BF8" w:rsidP="005F3BF8">
      <w:pPr>
        <w:rPr>
          <w:b/>
          <w:bCs/>
        </w:rPr>
      </w:pPr>
    </w:p>
    <w:p w14:paraId="59747629" w14:textId="77777777" w:rsidR="005F3BF8" w:rsidRDefault="005F3BF8" w:rsidP="005F3BF8">
      <w:pPr>
        <w:rPr>
          <w:b/>
          <w:bCs/>
        </w:rPr>
      </w:pPr>
    </w:p>
    <w:p w14:paraId="63E5DB75" w14:textId="77777777" w:rsidR="005F3BF8" w:rsidRDefault="005F3BF8" w:rsidP="005F3BF8">
      <w:pPr>
        <w:rPr>
          <w:b/>
          <w:bCs/>
        </w:rPr>
      </w:pPr>
    </w:p>
    <w:p w14:paraId="04210C2C" w14:textId="77777777" w:rsidR="005F3BF8" w:rsidRDefault="005F3BF8" w:rsidP="005F3BF8">
      <w:pPr>
        <w:rPr>
          <w:b/>
          <w:bCs/>
        </w:rPr>
      </w:pPr>
    </w:p>
    <w:p w14:paraId="02DCA059" w14:textId="77777777" w:rsidR="005F3BF8" w:rsidRDefault="005F3BF8" w:rsidP="005F3BF8">
      <w:pPr>
        <w:rPr>
          <w:b/>
          <w:bCs/>
        </w:rPr>
      </w:pPr>
    </w:p>
    <w:p w14:paraId="650017D3" w14:textId="27A0665E" w:rsidR="005F3BF8" w:rsidRDefault="005F3BF8" w:rsidP="005F3BF8">
      <w:pPr>
        <w:rPr>
          <w:b/>
          <w:bCs/>
        </w:rPr>
      </w:pPr>
    </w:p>
    <w:p w14:paraId="4F9EDAE9" w14:textId="77777777" w:rsidR="005F3BF8" w:rsidRDefault="005F3BF8" w:rsidP="005F3BF8">
      <w:pPr>
        <w:pStyle w:val="ListParagraph"/>
        <w:keepNext/>
        <w:numPr>
          <w:ilvl w:val="0"/>
          <w:numId w:val="3"/>
        </w:numPr>
      </w:pPr>
      <w:r>
        <w:lastRenderedPageBreak/>
        <w:t>The following logic is used to identify the stall cycle when a load instruction is followed by an instruction that relies on it (as shown above):</w:t>
      </w:r>
    </w:p>
    <w:p w14:paraId="1C4104A6" w14:textId="77777777" w:rsidR="005F3BF8" w:rsidRDefault="005F3BF8" w:rsidP="005F3BF8">
      <w:pPr>
        <w:pStyle w:val="ListParagraph"/>
        <w:keepNext/>
      </w:pPr>
      <w:r>
        <w:t>If (</w:t>
      </w:r>
      <w:proofErr w:type="gramStart"/>
      <w:r>
        <w:t>ID/</w:t>
      </w:r>
      <w:proofErr w:type="spellStart"/>
      <w:r>
        <w:t>EX.MEMRead</w:t>
      </w:r>
      <w:proofErr w:type="spellEnd"/>
      <w:r>
        <w:t xml:space="preserve">  and</w:t>
      </w:r>
      <w:proofErr w:type="gramEnd"/>
      <w:r>
        <w:t xml:space="preserve"> (ID/</w:t>
      </w:r>
      <w:proofErr w:type="spellStart"/>
      <w:r>
        <w:t>EX.RegisterRD</w:t>
      </w:r>
      <w:proofErr w:type="spellEnd"/>
      <w:r>
        <w:t xml:space="preserve"> != 0) </w:t>
      </w:r>
    </w:p>
    <w:p w14:paraId="055C0C48" w14:textId="77777777" w:rsidR="005F3BF8" w:rsidRDefault="005F3BF8" w:rsidP="005F3BF8">
      <w:pPr>
        <w:pStyle w:val="ListParagraph"/>
        <w:keepNext/>
      </w:pPr>
      <w:r>
        <w:t>and (ID/</w:t>
      </w:r>
      <w:proofErr w:type="spellStart"/>
      <w:proofErr w:type="gramStart"/>
      <w:r>
        <w:t>EX.RegisterRd</w:t>
      </w:r>
      <w:proofErr w:type="spellEnd"/>
      <w:proofErr w:type="gramEnd"/>
      <w:r>
        <w:t xml:space="preserve"> = IF/</w:t>
      </w:r>
      <w:proofErr w:type="spellStart"/>
      <w:r>
        <w:t>ID.RegisterRs</w:t>
      </w:r>
      <w:proofErr w:type="spellEnd"/>
      <w:r>
        <w:t xml:space="preserve"> </w:t>
      </w:r>
    </w:p>
    <w:p w14:paraId="374FCD92" w14:textId="77777777" w:rsidR="005F3BF8" w:rsidRDefault="005F3BF8" w:rsidP="005F3BF8">
      <w:pPr>
        <w:pStyle w:val="ListParagraph"/>
        <w:keepNext/>
      </w:pPr>
      <w:r>
        <w:t>or (not IF/</w:t>
      </w:r>
      <w:proofErr w:type="spellStart"/>
      <w:r>
        <w:t>ID.MemWrite</w:t>
      </w:r>
      <w:proofErr w:type="spellEnd"/>
      <w:r>
        <w:t xml:space="preserve"> and ID/</w:t>
      </w:r>
      <w:proofErr w:type="spellStart"/>
      <w:proofErr w:type="gramStart"/>
      <w:r>
        <w:t>EX.RegisterRd</w:t>
      </w:r>
      <w:proofErr w:type="spellEnd"/>
      <w:proofErr w:type="gramEnd"/>
      <w:r>
        <w:t xml:space="preserve"> = IF/</w:t>
      </w:r>
      <w:proofErr w:type="spellStart"/>
      <w:r>
        <w:t>ID.RegisterRt</w:t>
      </w:r>
      <w:proofErr w:type="spellEnd"/>
      <w:r>
        <w:t>)))</w:t>
      </w:r>
    </w:p>
    <w:p w14:paraId="0B8E2259" w14:textId="77777777" w:rsidR="005F3BF8" w:rsidRDefault="005F3BF8" w:rsidP="005F3BF8">
      <w:pPr>
        <w:pStyle w:val="ListParagraph"/>
        <w:keepNext/>
      </w:pPr>
    </w:p>
    <w:p w14:paraId="66C86EAC" w14:textId="77777777" w:rsidR="005F3BF8" w:rsidRDefault="005F3BF8" w:rsidP="005F3BF8">
      <w:pPr>
        <w:pStyle w:val="ListParagraph"/>
        <w:keepNext/>
        <w:numPr>
          <w:ilvl w:val="0"/>
          <w:numId w:val="3"/>
        </w:numPr>
      </w:pPr>
      <w:r>
        <w:t xml:space="preserve">In the event of a </w:t>
      </w:r>
      <w:proofErr w:type="spellStart"/>
      <w:r>
        <w:t>missprediction</w:t>
      </w:r>
      <w:proofErr w:type="spellEnd"/>
      <w:r>
        <w:t xml:space="preserve"> in BEQ, J, JAL, or JR, the following logic is used to identify the stall cycle:</w:t>
      </w:r>
    </w:p>
    <w:p w14:paraId="324A9B1F" w14:textId="77777777" w:rsidR="005F3BF8" w:rsidRDefault="005F3BF8" w:rsidP="005F3BF8">
      <w:pPr>
        <w:pStyle w:val="ListParagraph"/>
        <w:keepNext/>
      </w:pPr>
      <w:proofErr w:type="gramStart"/>
      <w:r>
        <w:t xml:space="preserve">if( </w:t>
      </w:r>
      <w:proofErr w:type="spellStart"/>
      <w:r>
        <w:t>PCSrc</w:t>
      </w:r>
      <w:proofErr w:type="spellEnd"/>
      <w:proofErr w:type="gramEnd"/>
      <w:r>
        <w:t xml:space="preserve"> and </w:t>
      </w:r>
    </w:p>
    <w:p w14:paraId="732DB78B" w14:textId="77777777" w:rsidR="005F3BF8" w:rsidRDefault="005F3BF8" w:rsidP="005F3BF8">
      <w:pPr>
        <w:pStyle w:val="ListParagraph"/>
        <w:keepNext/>
      </w:pPr>
      <w:r>
        <w:t>PC</w:t>
      </w:r>
      <w:proofErr w:type="gramStart"/>
      <w:r>
        <w:t>1 !</w:t>
      </w:r>
      <w:proofErr w:type="gramEnd"/>
      <w:r>
        <w:t xml:space="preserve">= PC2) </w:t>
      </w:r>
    </w:p>
    <w:p w14:paraId="3BE7540B" w14:textId="77777777" w:rsidR="005F3BF8" w:rsidRDefault="005F3BF8" w:rsidP="005F3BF8">
      <w:pPr>
        <w:pStyle w:val="ListParagraph"/>
        <w:keepNext/>
      </w:pPr>
      <w:r>
        <w:t xml:space="preserve">where PC1 is the one generated from the </w:t>
      </w:r>
      <w:proofErr w:type="spellStart"/>
      <w:r>
        <w:t>Next_PC</w:t>
      </w:r>
      <w:proofErr w:type="spellEnd"/>
      <w:r>
        <w:t xml:space="preserve"> Component and the second is the </w:t>
      </w:r>
      <w:proofErr w:type="spellStart"/>
      <w:r>
        <w:t>IncPC</w:t>
      </w:r>
      <w:proofErr w:type="spellEnd"/>
      <w:r>
        <w:t>.</w:t>
      </w:r>
    </w:p>
    <w:p w14:paraId="34901046" w14:textId="2E1B44F3" w:rsidR="005F3BF8" w:rsidRDefault="005F3BF8" w:rsidP="005F3BF8">
      <w:pPr>
        <w:keepNext/>
        <w:rPr>
          <w:b/>
          <w:bCs/>
        </w:rPr>
      </w:pPr>
      <w:r>
        <w:rPr>
          <w:b/>
          <w:bCs/>
        </w:rPr>
        <w:t xml:space="preserve">What we need to do to stall the </w:t>
      </w:r>
      <w:r w:rsidR="00A51DBD">
        <w:rPr>
          <w:b/>
          <w:bCs/>
        </w:rPr>
        <w:t>pipelining</w:t>
      </w:r>
      <w:r>
        <w:rPr>
          <w:b/>
          <w:bCs/>
        </w:rPr>
        <w:t>:</w:t>
      </w:r>
    </w:p>
    <w:p w14:paraId="15CD24F3" w14:textId="77777777" w:rsidR="005F3BF8" w:rsidRDefault="005F3BF8" w:rsidP="005F3BF8">
      <w:pPr>
        <w:pStyle w:val="ListParagraph"/>
        <w:keepNext/>
        <w:numPr>
          <w:ilvl w:val="0"/>
          <w:numId w:val="4"/>
        </w:numPr>
      </w:pPr>
      <w:r>
        <w:t>For the first type of stall (R/W dependency due to the Load instruction), we must disable the INC PC component and the IF/ID buffer using the signal generated by the detection logic shown above, as well as clear (flush) the second buffer for the first half cycle of the next cycle (after detecting the stall) by using a D-</w:t>
      </w:r>
      <w:proofErr w:type="spellStart"/>
      <w:r>
        <w:t>FlipFlop</w:t>
      </w:r>
      <w:proofErr w:type="spellEnd"/>
      <w:r>
        <w:t xml:space="preserve"> triggering at the falling edge and connecting its output to a and gate with the clock signal, so the resulted signal will be zero</w:t>
      </w:r>
    </w:p>
    <w:p w14:paraId="7A0F37BE" w14:textId="77777777" w:rsidR="005F3BF8" w:rsidRDefault="005F3BF8" w:rsidP="005F3BF8">
      <w:pPr>
        <w:pStyle w:val="ListParagraph"/>
        <w:keepNext/>
      </w:pPr>
    </w:p>
    <w:p w14:paraId="34DA8071" w14:textId="77777777" w:rsidR="005F3BF8" w:rsidRDefault="005F3BF8" w:rsidP="005F3BF8">
      <w:pPr>
        <w:pStyle w:val="ListParagraph"/>
        <w:keepNext/>
        <w:numPr>
          <w:ilvl w:val="0"/>
          <w:numId w:val="4"/>
        </w:numPr>
      </w:pPr>
      <w:r>
        <w:t>For the second type of stall, we need to flush the first buffer (IF/ID buffer) when we detect the stall to prevent it from passing to the decode stage and processing the wrong instruction, and the way we control the stall in this case is by using a D-</w:t>
      </w:r>
      <w:proofErr w:type="spellStart"/>
      <w:r>
        <w:t>FlipFlop</w:t>
      </w:r>
      <w:proofErr w:type="spellEnd"/>
      <w:r>
        <w:t xml:space="preserve"> triggering at the falling edge of the clock to pass the signal generated from the detected logic of the second type, and </w:t>
      </w:r>
      <w:proofErr w:type="spellStart"/>
      <w:r>
        <w:t>anding</w:t>
      </w:r>
      <w:proofErr w:type="spellEnd"/>
      <w:r>
        <w:t xml:space="preserve"> its output with the </w:t>
      </w:r>
      <w:proofErr w:type="spellStart"/>
      <w:r>
        <w:t>not</w:t>
      </w:r>
      <w:proofErr w:type="spellEnd"/>
      <w:r>
        <w:t xml:space="preserve"> of the clock, so the flush for the first buffer is done in this way.</w:t>
      </w:r>
    </w:p>
    <w:p w14:paraId="3D7E31D0" w14:textId="77777777" w:rsidR="005F3BF8" w:rsidRDefault="005F3BF8" w:rsidP="005F3BF8">
      <w:pPr>
        <w:pStyle w:val="ListParagraph"/>
      </w:pPr>
    </w:p>
    <w:p w14:paraId="2D49CC55" w14:textId="77777777" w:rsidR="005F3BF8" w:rsidRDefault="005F3BF8" w:rsidP="005F3BF8">
      <w:pPr>
        <w:pStyle w:val="ListParagraph"/>
      </w:pPr>
    </w:p>
    <w:p w14:paraId="0330B592" w14:textId="77777777" w:rsidR="005F3BF8" w:rsidRDefault="005F3BF8" w:rsidP="005F3BF8">
      <w:pPr>
        <w:pStyle w:val="ListParagraph"/>
      </w:pPr>
    </w:p>
    <w:p w14:paraId="7EB24999" w14:textId="77777777" w:rsidR="005F3BF8" w:rsidRDefault="005F3BF8" w:rsidP="005F3BF8">
      <w:pPr>
        <w:pStyle w:val="ListParagraph"/>
      </w:pPr>
    </w:p>
    <w:p w14:paraId="18BE6F31" w14:textId="77777777" w:rsidR="005F3BF8" w:rsidRDefault="005F3BF8" w:rsidP="005F3BF8">
      <w:pPr>
        <w:pStyle w:val="ListParagraph"/>
      </w:pPr>
    </w:p>
    <w:p w14:paraId="5CBC77E7" w14:textId="77777777" w:rsidR="005F3BF8" w:rsidRDefault="005F3BF8" w:rsidP="005F3BF8">
      <w:pPr>
        <w:pStyle w:val="ListParagraph"/>
      </w:pPr>
    </w:p>
    <w:p w14:paraId="4550AF3C" w14:textId="77777777" w:rsidR="005F3BF8" w:rsidRDefault="005F3BF8" w:rsidP="005F3BF8">
      <w:pPr>
        <w:pStyle w:val="ListParagraph"/>
      </w:pPr>
    </w:p>
    <w:p w14:paraId="435F743A" w14:textId="77777777" w:rsidR="005F3BF8" w:rsidRDefault="005F3BF8" w:rsidP="005F3BF8">
      <w:pPr>
        <w:pStyle w:val="ListParagraph"/>
      </w:pPr>
    </w:p>
    <w:p w14:paraId="3FFAB055" w14:textId="77777777" w:rsidR="005F3BF8" w:rsidRDefault="005F3BF8" w:rsidP="005F3BF8">
      <w:pPr>
        <w:pStyle w:val="ListParagraph"/>
      </w:pPr>
    </w:p>
    <w:p w14:paraId="0F4B8FDD" w14:textId="4F83E303" w:rsidR="005F3BF8" w:rsidRDefault="005F3BF8" w:rsidP="005F3BF8"/>
    <w:p w14:paraId="60DAC2BC" w14:textId="77777777" w:rsidR="005F3BF8" w:rsidRDefault="005F3BF8" w:rsidP="005F3BF8">
      <w:pPr>
        <w:pStyle w:val="ListParagraph"/>
        <w:keepNext/>
        <w:rPr>
          <w:rFonts w:ascii="Bahnschrift SemiBold Condensed" w:hAnsi="Bahnschrift SemiBold Condensed"/>
        </w:rPr>
      </w:pPr>
      <w:r>
        <w:rPr>
          <w:rFonts w:ascii="Bahnschrift SemiBold Condensed" w:hAnsi="Bahnschrift SemiBold Condensed"/>
        </w:rPr>
        <w:t xml:space="preserve">Note that flushing (clearing) means passing a </w:t>
      </w:r>
      <w:proofErr w:type="spellStart"/>
      <w:r>
        <w:rPr>
          <w:rFonts w:ascii="Bahnschrift SemiBold Condensed" w:hAnsi="Bahnschrift SemiBold Condensed"/>
        </w:rPr>
        <w:t>nop</w:t>
      </w:r>
      <w:proofErr w:type="spellEnd"/>
      <w:r>
        <w:rPr>
          <w:rFonts w:ascii="Bahnschrift SemiBold Condensed" w:hAnsi="Bahnschrift SemiBold Condensed"/>
        </w:rPr>
        <w:t xml:space="preserve"> instruction into the decoding stage (which includes setting all the bits in the instruction to be passed into the decoding stage) because clearing the buffer by resetting it results in a JR instruction and returns the program execution to the first instruction.</w:t>
      </w:r>
    </w:p>
    <w:p w14:paraId="436DA201" w14:textId="77777777" w:rsidR="005F3BF8" w:rsidRDefault="005F3BF8" w:rsidP="005F3BF8">
      <w:pPr>
        <w:keepNext/>
      </w:pPr>
      <w:r>
        <w:rPr>
          <w:noProof/>
        </w:rPr>
        <w:drawing>
          <wp:inline distT="0" distB="0" distL="0" distR="0" wp14:anchorId="22FA5E8B" wp14:editId="7A09BB61">
            <wp:extent cx="4482465" cy="3575685"/>
            <wp:effectExtent l="0" t="0" r="0" b="5715"/>
            <wp:docPr id="27" name="Picture 2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500497" cy="3590300"/>
                    </a:xfrm>
                    <a:prstGeom prst="rect">
                      <a:avLst/>
                    </a:prstGeom>
                  </pic:spPr>
                </pic:pic>
              </a:graphicData>
            </a:graphic>
          </wp:inline>
        </w:drawing>
      </w:r>
    </w:p>
    <w:p w14:paraId="5FECD5EE" w14:textId="7709CB35" w:rsidR="005F3BF8" w:rsidRDefault="005F3BF8" w:rsidP="005F3BF8">
      <w:pPr>
        <w:pStyle w:val="Caption"/>
      </w:pPr>
      <w:bookmarkStart w:id="98" w:name="_Toc105863280"/>
      <w:bookmarkStart w:id="99" w:name="_Toc105863867"/>
      <w:bookmarkStart w:id="100" w:name="_Toc105964260"/>
      <w:bookmarkStart w:id="101" w:name="_Toc105964498"/>
      <w:r>
        <w:t xml:space="preserve">Figure </w:t>
      </w:r>
      <w:r>
        <w:fldChar w:fldCharType="begin"/>
      </w:r>
      <w:r>
        <w:instrText>SEQ Figure \* ARABIC</w:instrText>
      </w:r>
      <w:r>
        <w:fldChar w:fldCharType="separate"/>
      </w:r>
      <w:r w:rsidR="000D762C">
        <w:rPr>
          <w:noProof/>
        </w:rPr>
        <w:t>19</w:t>
      </w:r>
      <w:r>
        <w:fldChar w:fldCharType="end"/>
      </w:r>
      <w:r>
        <w:rPr>
          <w:lang w:val="en-US"/>
        </w:rPr>
        <w:t xml:space="preserve"> Hazard Detection</w:t>
      </w:r>
      <w:bookmarkEnd w:id="98"/>
      <w:bookmarkEnd w:id="99"/>
      <w:bookmarkEnd w:id="100"/>
      <w:bookmarkEnd w:id="101"/>
    </w:p>
    <w:p w14:paraId="1BD7F5F0" w14:textId="77777777" w:rsidR="005F3BF8" w:rsidRDefault="005F3BF8" w:rsidP="005F3BF8"/>
    <w:p w14:paraId="333A962A" w14:textId="77777777" w:rsidR="00F51012" w:rsidRDefault="00F51012" w:rsidP="00F51012">
      <w:pPr>
        <w:pStyle w:val="Heading4"/>
      </w:pPr>
      <w:r>
        <w:t>Control Unit</w:t>
      </w:r>
    </w:p>
    <w:p w14:paraId="65F5B056" w14:textId="35D59C7B" w:rsidR="00B36061" w:rsidRDefault="00097B6B" w:rsidP="00B36061">
      <w:r w:rsidRPr="00097B6B">
        <w:t xml:space="preserve">The Main Control Unit is a core unit in the implemented </w:t>
      </w:r>
      <w:proofErr w:type="spellStart"/>
      <w:r w:rsidRPr="00097B6B">
        <w:t>datapath</w:t>
      </w:r>
      <w:proofErr w:type="spellEnd"/>
      <w:r w:rsidRPr="00097B6B">
        <w:t xml:space="preserve">, and it </w:t>
      </w:r>
      <w:proofErr w:type="gramStart"/>
      <w:r w:rsidRPr="00097B6B">
        <w:t>is in charge of</w:t>
      </w:r>
      <w:proofErr w:type="gramEnd"/>
      <w:r w:rsidRPr="00097B6B">
        <w:t xml:space="preserve"> generating various signals that ensure proper coordination of all employed multiplexers, inputs to various units, and some of the work performed by various units. It takes the instruction's opcode and function fields as input and then goes about doing its job. The generated signals are listed in the truth table for the Control unit.</w:t>
      </w:r>
    </w:p>
    <w:p w14:paraId="0AFC8A94" w14:textId="7EE2BB1B" w:rsidR="007F2AE7" w:rsidRPr="00B36061" w:rsidRDefault="007F2AE7" w:rsidP="00B36061">
      <w:r>
        <w:t>Following is the implemented Control unit after having the truth table and the expression for each signal ready.</w:t>
      </w:r>
    </w:p>
    <w:p w14:paraId="699FA617" w14:textId="6D66E22A" w:rsidR="00F51012" w:rsidRDefault="00E2139B" w:rsidP="00F51012">
      <w:pPr>
        <w:keepNext/>
      </w:pPr>
      <w:r>
        <w:rPr>
          <w:noProof/>
        </w:rPr>
        <w:lastRenderedPageBreak/>
        <w:drawing>
          <wp:inline distT="0" distB="0" distL="0" distR="0" wp14:anchorId="1EFF4EAF" wp14:editId="17B4EF10">
            <wp:extent cx="5943600" cy="434467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4344670"/>
                    </a:xfrm>
                    <a:prstGeom prst="rect">
                      <a:avLst/>
                    </a:prstGeom>
                  </pic:spPr>
                </pic:pic>
              </a:graphicData>
            </a:graphic>
          </wp:inline>
        </w:drawing>
      </w:r>
    </w:p>
    <w:p w14:paraId="2CB3C295" w14:textId="7C9E67B7" w:rsidR="00F51012" w:rsidRDefault="00F51012" w:rsidP="00F51012">
      <w:pPr>
        <w:pStyle w:val="Caption"/>
        <w:rPr>
          <w:sz w:val="28"/>
          <w:szCs w:val="28"/>
        </w:rPr>
      </w:pPr>
      <w:bookmarkStart w:id="102" w:name="_Toc105863282"/>
      <w:bookmarkStart w:id="103" w:name="_Toc105863869"/>
      <w:bookmarkStart w:id="104" w:name="_Toc105964261"/>
      <w:bookmarkStart w:id="105" w:name="_Toc105964499"/>
      <w:r>
        <w:t xml:space="preserve">Figure </w:t>
      </w:r>
      <w:r>
        <w:fldChar w:fldCharType="begin"/>
      </w:r>
      <w:r>
        <w:instrText>SEQ Figure \* ARABIC</w:instrText>
      </w:r>
      <w:r>
        <w:fldChar w:fldCharType="separate"/>
      </w:r>
      <w:r w:rsidR="000D762C">
        <w:rPr>
          <w:noProof/>
        </w:rPr>
        <w:t>20</w:t>
      </w:r>
      <w:r>
        <w:fldChar w:fldCharType="end"/>
      </w:r>
      <w:r>
        <w:rPr>
          <w:lang w:val="en-US"/>
        </w:rPr>
        <w:t xml:space="preserve"> Control Unit</w:t>
      </w:r>
      <w:bookmarkEnd w:id="102"/>
      <w:bookmarkEnd w:id="103"/>
      <w:bookmarkEnd w:id="104"/>
      <w:bookmarkEnd w:id="105"/>
    </w:p>
    <w:p w14:paraId="073C9C22" w14:textId="77777777" w:rsidR="00F51012" w:rsidRDefault="00F51012" w:rsidP="00F51012">
      <w:r>
        <w:t>Control unit truth table:</w:t>
      </w:r>
    </w:p>
    <w:tbl>
      <w:tblPr>
        <w:tblStyle w:val="TableGrid"/>
        <w:tblW w:w="9720" w:type="dxa"/>
        <w:tblInd w:w="-95" w:type="dxa"/>
        <w:tblLayout w:type="fixed"/>
        <w:tblLook w:val="04A0" w:firstRow="1" w:lastRow="0" w:firstColumn="1" w:lastColumn="0" w:noHBand="0" w:noVBand="1"/>
      </w:tblPr>
      <w:tblGrid>
        <w:gridCol w:w="810"/>
        <w:gridCol w:w="720"/>
        <w:gridCol w:w="990"/>
        <w:gridCol w:w="1080"/>
        <w:gridCol w:w="810"/>
        <w:gridCol w:w="754"/>
        <w:gridCol w:w="686"/>
        <w:gridCol w:w="630"/>
        <w:gridCol w:w="436"/>
        <w:gridCol w:w="554"/>
        <w:gridCol w:w="450"/>
        <w:gridCol w:w="630"/>
        <w:gridCol w:w="540"/>
        <w:gridCol w:w="630"/>
      </w:tblGrid>
      <w:tr w:rsidR="00F51012" w14:paraId="32EDCFCA" w14:textId="77777777" w:rsidTr="00F72022">
        <w:tc>
          <w:tcPr>
            <w:tcW w:w="810" w:type="dxa"/>
          </w:tcPr>
          <w:p w14:paraId="3B3E7B33" w14:textId="11698792" w:rsidR="00F51012" w:rsidRDefault="000B4DB1" w:rsidP="00101559">
            <w:pPr>
              <w:jc w:val="center"/>
            </w:pPr>
            <w:r>
              <w:t>OP</w:t>
            </w:r>
          </w:p>
        </w:tc>
        <w:tc>
          <w:tcPr>
            <w:tcW w:w="720" w:type="dxa"/>
          </w:tcPr>
          <w:p w14:paraId="67092BDE" w14:textId="77777777" w:rsidR="00F51012" w:rsidRDefault="00F51012" w:rsidP="00101559">
            <w:pPr>
              <w:jc w:val="center"/>
            </w:pPr>
          </w:p>
        </w:tc>
        <w:tc>
          <w:tcPr>
            <w:tcW w:w="990" w:type="dxa"/>
          </w:tcPr>
          <w:p w14:paraId="65E4C368" w14:textId="77777777" w:rsidR="00F51012" w:rsidRDefault="00F51012" w:rsidP="00101559">
            <w:pPr>
              <w:jc w:val="center"/>
            </w:pPr>
            <w:proofErr w:type="spellStart"/>
            <w:r>
              <w:t>ALUctrl</w:t>
            </w:r>
            <w:proofErr w:type="spellEnd"/>
          </w:p>
        </w:tc>
        <w:tc>
          <w:tcPr>
            <w:tcW w:w="1080" w:type="dxa"/>
          </w:tcPr>
          <w:p w14:paraId="14294BDE" w14:textId="77777777" w:rsidR="00F51012" w:rsidRDefault="00F51012" w:rsidP="00101559">
            <w:pPr>
              <w:jc w:val="center"/>
            </w:pPr>
            <w:proofErr w:type="spellStart"/>
            <w:r>
              <w:t>Regdest</w:t>
            </w:r>
            <w:proofErr w:type="spellEnd"/>
          </w:p>
        </w:tc>
        <w:tc>
          <w:tcPr>
            <w:tcW w:w="810" w:type="dxa"/>
          </w:tcPr>
          <w:p w14:paraId="0F504A62" w14:textId="77777777" w:rsidR="00F51012" w:rsidRDefault="00F51012" w:rsidP="00101559">
            <w:pPr>
              <w:jc w:val="center"/>
            </w:pPr>
            <w:proofErr w:type="spellStart"/>
            <w:r>
              <w:t>ExtOp</w:t>
            </w:r>
            <w:proofErr w:type="spellEnd"/>
          </w:p>
        </w:tc>
        <w:tc>
          <w:tcPr>
            <w:tcW w:w="754" w:type="dxa"/>
          </w:tcPr>
          <w:p w14:paraId="16425710" w14:textId="77777777" w:rsidR="00F51012" w:rsidRDefault="00F51012" w:rsidP="00101559">
            <w:pPr>
              <w:jc w:val="center"/>
            </w:pPr>
            <w:proofErr w:type="spellStart"/>
            <w:r>
              <w:t>RegWrite</w:t>
            </w:r>
            <w:proofErr w:type="spellEnd"/>
          </w:p>
        </w:tc>
        <w:tc>
          <w:tcPr>
            <w:tcW w:w="686" w:type="dxa"/>
          </w:tcPr>
          <w:p w14:paraId="0A12C2E7" w14:textId="77777777" w:rsidR="00F51012" w:rsidRDefault="00F51012" w:rsidP="00101559">
            <w:pPr>
              <w:jc w:val="center"/>
            </w:pPr>
            <w:proofErr w:type="spellStart"/>
            <w:r>
              <w:t>ALUsrc</w:t>
            </w:r>
            <w:proofErr w:type="spellEnd"/>
          </w:p>
        </w:tc>
        <w:tc>
          <w:tcPr>
            <w:tcW w:w="630" w:type="dxa"/>
          </w:tcPr>
          <w:p w14:paraId="0CCBD357" w14:textId="77777777" w:rsidR="00F51012" w:rsidRDefault="00F51012" w:rsidP="00101559">
            <w:pPr>
              <w:jc w:val="center"/>
            </w:pPr>
            <w:proofErr w:type="spellStart"/>
            <w:r>
              <w:t>Beq</w:t>
            </w:r>
            <w:proofErr w:type="spellEnd"/>
          </w:p>
        </w:tc>
        <w:tc>
          <w:tcPr>
            <w:tcW w:w="436" w:type="dxa"/>
          </w:tcPr>
          <w:p w14:paraId="027765A9" w14:textId="77777777" w:rsidR="00F51012" w:rsidRDefault="00F51012" w:rsidP="00101559">
            <w:pPr>
              <w:jc w:val="center"/>
            </w:pPr>
            <w:r>
              <w:t>J</w:t>
            </w:r>
          </w:p>
        </w:tc>
        <w:tc>
          <w:tcPr>
            <w:tcW w:w="554" w:type="dxa"/>
          </w:tcPr>
          <w:p w14:paraId="3983A896" w14:textId="77777777" w:rsidR="00F51012" w:rsidRDefault="00F51012" w:rsidP="00101559">
            <w:pPr>
              <w:jc w:val="center"/>
            </w:pPr>
            <w:r>
              <w:t>JAL</w:t>
            </w:r>
          </w:p>
        </w:tc>
        <w:tc>
          <w:tcPr>
            <w:tcW w:w="450" w:type="dxa"/>
          </w:tcPr>
          <w:p w14:paraId="0AE75212" w14:textId="77777777" w:rsidR="00F51012" w:rsidRDefault="00F51012" w:rsidP="00101559">
            <w:pPr>
              <w:jc w:val="center"/>
            </w:pPr>
            <w:r>
              <w:t>JR</w:t>
            </w:r>
          </w:p>
        </w:tc>
        <w:tc>
          <w:tcPr>
            <w:tcW w:w="630" w:type="dxa"/>
          </w:tcPr>
          <w:p w14:paraId="67444345" w14:textId="77777777" w:rsidR="00F51012" w:rsidRDefault="00F51012" w:rsidP="00101559">
            <w:pPr>
              <w:jc w:val="center"/>
            </w:pPr>
            <w:r>
              <w:t>LUI</w:t>
            </w:r>
          </w:p>
        </w:tc>
        <w:tc>
          <w:tcPr>
            <w:tcW w:w="540" w:type="dxa"/>
          </w:tcPr>
          <w:p w14:paraId="40D599E3" w14:textId="77777777" w:rsidR="00F51012" w:rsidRDefault="00F51012" w:rsidP="00101559">
            <w:pPr>
              <w:jc w:val="center"/>
            </w:pPr>
            <w:r>
              <w:t>MR</w:t>
            </w:r>
          </w:p>
        </w:tc>
        <w:tc>
          <w:tcPr>
            <w:tcW w:w="630" w:type="dxa"/>
          </w:tcPr>
          <w:p w14:paraId="5D7D81EA" w14:textId="77777777" w:rsidR="00F51012" w:rsidRDefault="00F51012" w:rsidP="00101559">
            <w:pPr>
              <w:jc w:val="center"/>
            </w:pPr>
            <w:r>
              <w:t>MW</w:t>
            </w:r>
          </w:p>
        </w:tc>
      </w:tr>
      <w:tr w:rsidR="00F51012" w14:paraId="19D3A23B" w14:textId="77777777" w:rsidTr="00F72022">
        <w:tc>
          <w:tcPr>
            <w:tcW w:w="810" w:type="dxa"/>
          </w:tcPr>
          <w:p w14:paraId="684953CB" w14:textId="77777777" w:rsidR="00F51012" w:rsidRDefault="00F51012" w:rsidP="00101559">
            <w:pPr>
              <w:jc w:val="center"/>
            </w:pPr>
            <w:r>
              <w:t>AND</w:t>
            </w:r>
          </w:p>
        </w:tc>
        <w:tc>
          <w:tcPr>
            <w:tcW w:w="720" w:type="dxa"/>
          </w:tcPr>
          <w:p w14:paraId="602083A9" w14:textId="77777777" w:rsidR="00F51012" w:rsidRDefault="00F51012" w:rsidP="00101559">
            <w:pPr>
              <w:jc w:val="center"/>
            </w:pPr>
            <w:r>
              <w:t>0000</w:t>
            </w:r>
          </w:p>
        </w:tc>
        <w:tc>
          <w:tcPr>
            <w:tcW w:w="990" w:type="dxa"/>
          </w:tcPr>
          <w:p w14:paraId="5A67E055" w14:textId="77777777" w:rsidR="00F51012" w:rsidRDefault="00F51012" w:rsidP="00101559">
            <w:pPr>
              <w:jc w:val="center"/>
            </w:pPr>
            <w:r>
              <w:t>000</w:t>
            </w:r>
          </w:p>
        </w:tc>
        <w:tc>
          <w:tcPr>
            <w:tcW w:w="1080" w:type="dxa"/>
          </w:tcPr>
          <w:p w14:paraId="5E15F2F8" w14:textId="77777777" w:rsidR="00F51012" w:rsidRDefault="00F51012" w:rsidP="00101559">
            <w:pPr>
              <w:jc w:val="center"/>
            </w:pPr>
            <w:r>
              <w:t>11</w:t>
            </w:r>
          </w:p>
        </w:tc>
        <w:tc>
          <w:tcPr>
            <w:tcW w:w="810" w:type="dxa"/>
          </w:tcPr>
          <w:p w14:paraId="0B1708FC" w14:textId="77777777" w:rsidR="00F51012" w:rsidRDefault="00F51012" w:rsidP="00101559">
            <w:pPr>
              <w:jc w:val="center"/>
            </w:pPr>
            <w:r>
              <w:t>X</w:t>
            </w:r>
          </w:p>
        </w:tc>
        <w:tc>
          <w:tcPr>
            <w:tcW w:w="754" w:type="dxa"/>
          </w:tcPr>
          <w:p w14:paraId="0DC06CD0" w14:textId="77777777" w:rsidR="00F51012" w:rsidRDefault="00F51012" w:rsidP="00101559">
            <w:pPr>
              <w:jc w:val="center"/>
            </w:pPr>
            <w:r>
              <w:t>1</w:t>
            </w:r>
          </w:p>
        </w:tc>
        <w:tc>
          <w:tcPr>
            <w:tcW w:w="686" w:type="dxa"/>
          </w:tcPr>
          <w:p w14:paraId="2A1B230F" w14:textId="77777777" w:rsidR="00F51012" w:rsidRDefault="00F51012" w:rsidP="00101559">
            <w:pPr>
              <w:jc w:val="center"/>
            </w:pPr>
            <w:r>
              <w:t>0</w:t>
            </w:r>
          </w:p>
        </w:tc>
        <w:tc>
          <w:tcPr>
            <w:tcW w:w="630" w:type="dxa"/>
          </w:tcPr>
          <w:p w14:paraId="6E1CB277" w14:textId="77777777" w:rsidR="00F51012" w:rsidRDefault="00F51012" w:rsidP="00101559">
            <w:pPr>
              <w:jc w:val="center"/>
            </w:pPr>
            <w:r>
              <w:t>0</w:t>
            </w:r>
          </w:p>
        </w:tc>
        <w:tc>
          <w:tcPr>
            <w:tcW w:w="436" w:type="dxa"/>
          </w:tcPr>
          <w:p w14:paraId="5DF76C06" w14:textId="77777777" w:rsidR="00F51012" w:rsidRDefault="00F51012" w:rsidP="00101559">
            <w:pPr>
              <w:jc w:val="center"/>
            </w:pPr>
            <w:r>
              <w:t>0</w:t>
            </w:r>
          </w:p>
        </w:tc>
        <w:tc>
          <w:tcPr>
            <w:tcW w:w="554" w:type="dxa"/>
          </w:tcPr>
          <w:p w14:paraId="77F8187D" w14:textId="77777777" w:rsidR="00F51012" w:rsidRDefault="00F51012" w:rsidP="00101559">
            <w:pPr>
              <w:jc w:val="center"/>
            </w:pPr>
            <w:r>
              <w:t>0</w:t>
            </w:r>
          </w:p>
        </w:tc>
        <w:tc>
          <w:tcPr>
            <w:tcW w:w="450" w:type="dxa"/>
          </w:tcPr>
          <w:p w14:paraId="03D06C59" w14:textId="77777777" w:rsidR="00F51012" w:rsidRDefault="00F51012" w:rsidP="00101559">
            <w:pPr>
              <w:jc w:val="center"/>
            </w:pPr>
            <w:r>
              <w:t>0</w:t>
            </w:r>
          </w:p>
        </w:tc>
        <w:tc>
          <w:tcPr>
            <w:tcW w:w="630" w:type="dxa"/>
          </w:tcPr>
          <w:p w14:paraId="6DD94C66" w14:textId="77777777" w:rsidR="00F51012" w:rsidRDefault="00F51012" w:rsidP="00101559">
            <w:pPr>
              <w:jc w:val="center"/>
            </w:pPr>
            <w:r>
              <w:t>0</w:t>
            </w:r>
          </w:p>
        </w:tc>
        <w:tc>
          <w:tcPr>
            <w:tcW w:w="540" w:type="dxa"/>
          </w:tcPr>
          <w:p w14:paraId="4454DC7E" w14:textId="77777777" w:rsidR="00F51012" w:rsidRDefault="00F51012" w:rsidP="00101559">
            <w:pPr>
              <w:jc w:val="center"/>
            </w:pPr>
            <w:r>
              <w:t>0</w:t>
            </w:r>
          </w:p>
        </w:tc>
        <w:tc>
          <w:tcPr>
            <w:tcW w:w="630" w:type="dxa"/>
          </w:tcPr>
          <w:p w14:paraId="069B95EF" w14:textId="77777777" w:rsidR="00F51012" w:rsidRDefault="00F51012" w:rsidP="00101559">
            <w:pPr>
              <w:jc w:val="center"/>
            </w:pPr>
            <w:r>
              <w:t>0</w:t>
            </w:r>
          </w:p>
        </w:tc>
      </w:tr>
      <w:tr w:rsidR="00F51012" w14:paraId="10686531" w14:textId="77777777" w:rsidTr="00F72022">
        <w:tc>
          <w:tcPr>
            <w:tcW w:w="810" w:type="dxa"/>
          </w:tcPr>
          <w:p w14:paraId="670371F2" w14:textId="77777777" w:rsidR="00F51012" w:rsidRDefault="00F51012" w:rsidP="00101559">
            <w:pPr>
              <w:jc w:val="center"/>
            </w:pPr>
            <w:r>
              <w:t>COS</w:t>
            </w:r>
          </w:p>
        </w:tc>
        <w:tc>
          <w:tcPr>
            <w:tcW w:w="720" w:type="dxa"/>
          </w:tcPr>
          <w:p w14:paraId="0A3739D1" w14:textId="77777777" w:rsidR="00F51012" w:rsidRDefault="00F51012" w:rsidP="00101559">
            <w:pPr>
              <w:jc w:val="center"/>
            </w:pPr>
            <w:r>
              <w:t>0001</w:t>
            </w:r>
          </w:p>
        </w:tc>
        <w:tc>
          <w:tcPr>
            <w:tcW w:w="990" w:type="dxa"/>
          </w:tcPr>
          <w:p w14:paraId="03B1C5CB" w14:textId="77777777" w:rsidR="00F51012" w:rsidRDefault="00F51012" w:rsidP="00101559">
            <w:pPr>
              <w:jc w:val="center"/>
            </w:pPr>
            <w:r>
              <w:t>010</w:t>
            </w:r>
          </w:p>
        </w:tc>
        <w:tc>
          <w:tcPr>
            <w:tcW w:w="1080" w:type="dxa"/>
          </w:tcPr>
          <w:p w14:paraId="55FDBF6E" w14:textId="77777777" w:rsidR="00F51012" w:rsidRDefault="00F51012" w:rsidP="00101559">
            <w:pPr>
              <w:jc w:val="center"/>
            </w:pPr>
            <w:r>
              <w:t>11</w:t>
            </w:r>
          </w:p>
        </w:tc>
        <w:tc>
          <w:tcPr>
            <w:tcW w:w="810" w:type="dxa"/>
          </w:tcPr>
          <w:p w14:paraId="02A5D221" w14:textId="77777777" w:rsidR="00F51012" w:rsidRDefault="00F51012" w:rsidP="00101559">
            <w:pPr>
              <w:jc w:val="center"/>
            </w:pPr>
            <w:r>
              <w:t>X</w:t>
            </w:r>
          </w:p>
        </w:tc>
        <w:tc>
          <w:tcPr>
            <w:tcW w:w="754" w:type="dxa"/>
          </w:tcPr>
          <w:p w14:paraId="2E7AF66F" w14:textId="77777777" w:rsidR="00F51012" w:rsidRDefault="00F51012" w:rsidP="00101559">
            <w:pPr>
              <w:jc w:val="center"/>
            </w:pPr>
            <w:r>
              <w:t>1</w:t>
            </w:r>
          </w:p>
        </w:tc>
        <w:tc>
          <w:tcPr>
            <w:tcW w:w="686" w:type="dxa"/>
          </w:tcPr>
          <w:p w14:paraId="3E4CCDE1" w14:textId="77777777" w:rsidR="00F51012" w:rsidRDefault="00F51012" w:rsidP="00101559">
            <w:pPr>
              <w:jc w:val="center"/>
            </w:pPr>
            <w:r>
              <w:t>0</w:t>
            </w:r>
          </w:p>
        </w:tc>
        <w:tc>
          <w:tcPr>
            <w:tcW w:w="630" w:type="dxa"/>
          </w:tcPr>
          <w:p w14:paraId="2382FB25" w14:textId="77777777" w:rsidR="00F51012" w:rsidRDefault="00F51012" w:rsidP="00101559">
            <w:pPr>
              <w:jc w:val="center"/>
            </w:pPr>
            <w:r>
              <w:t>0</w:t>
            </w:r>
          </w:p>
        </w:tc>
        <w:tc>
          <w:tcPr>
            <w:tcW w:w="436" w:type="dxa"/>
          </w:tcPr>
          <w:p w14:paraId="72E97C13" w14:textId="77777777" w:rsidR="00F51012" w:rsidRDefault="00F51012" w:rsidP="00101559">
            <w:pPr>
              <w:jc w:val="center"/>
            </w:pPr>
            <w:r>
              <w:t>0</w:t>
            </w:r>
          </w:p>
        </w:tc>
        <w:tc>
          <w:tcPr>
            <w:tcW w:w="554" w:type="dxa"/>
          </w:tcPr>
          <w:p w14:paraId="0249E99B" w14:textId="77777777" w:rsidR="00F51012" w:rsidRDefault="00F51012" w:rsidP="00101559">
            <w:pPr>
              <w:jc w:val="center"/>
            </w:pPr>
            <w:r>
              <w:t>0</w:t>
            </w:r>
          </w:p>
        </w:tc>
        <w:tc>
          <w:tcPr>
            <w:tcW w:w="450" w:type="dxa"/>
          </w:tcPr>
          <w:p w14:paraId="689386CB" w14:textId="77777777" w:rsidR="00F51012" w:rsidRDefault="00F51012" w:rsidP="00101559">
            <w:pPr>
              <w:jc w:val="center"/>
            </w:pPr>
            <w:r>
              <w:t>0</w:t>
            </w:r>
          </w:p>
        </w:tc>
        <w:tc>
          <w:tcPr>
            <w:tcW w:w="630" w:type="dxa"/>
          </w:tcPr>
          <w:p w14:paraId="7EA70F62" w14:textId="77777777" w:rsidR="00F51012" w:rsidRDefault="00F51012" w:rsidP="00101559">
            <w:pPr>
              <w:jc w:val="center"/>
            </w:pPr>
            <w:r>
              <w:t>0</w:t>
            </w:r>
          </w:p>
        </w:tc>
        <w:tc>
          <w:tcPr>
            <w:tcW w:w="540" w:type="dxa"/>
          </w:tcPr>
          <w:p w14:paraId="6A061A2F" w14:textId="77777777" w:rsidR="00F51012" w:rsidRDefault="00F51012" w:rsidP="00101559">
            <w:pPr>
              <w:jc w:val="center"/>
            </w:pPr>
            <w:r>
              <w:t>0</w:t>
            </w:r>
          </w:p>
        </w:tc>
        <w:tc>
          <w:tcPr>
            <w:tcW w:w="630" w:type="dxa"/>
          </w:tcPr>
          <w:p w14:paraId="07277962" w14:textId="77777777" w:rsidR="00F51012" w:rsidRDefault="00F51012" w:rsidP="00101559">
            <w:pPr>
              <w:jc w:val="center"/>
            </w:pPr>
            <w:r>
              <w:t>0</w:t>
            </w:r>
          </w:p>
        </w:tc>
      </w:tr>
      <w:tr w:rsidR="00F51012" w14:paraId="7197C0A5" w14:textId="77777777" w:rsidTr="00F72022">
        <w:tc>
          <w:tcPr>
            <w:tcW w:w="810" w:type="dxa"/>
          </w:tcPr>
          <w:p w14:paraId="0FFED24F" w14:textId="77777777" w:rsidR="00F51012" w:rsidRDefault="00F51012" w:rsidP="00101559">
            <w:pPr>
              <w:jc w:val="center"/>
            </w:pPr>
            <w:r>
              <w:t>LWS</w:t>
            </w:r>
          </w:p>
        </w:tc>
        <w:tc>
          <w:tcPr>
            <w:tcW w:w="720" w:type="dxa"/>
          </w:tcPr>
          <w:p w14:paraId="3DD6DB72" w14:textId="77777777" w:rsidR="00F51012" w:rsidRDefault="00F51012" w:rsidP="00101559">
            <w:pPr>
              <w:jc w:val="center"/>
            </w:pPr>
            <w:r>
              <w:t>0010</w:t>
            </w:r>
          </w:p>
        </w:tc>
        <w:tc>
          <w:tcPr>
            <w:tcW w:w="990" w:type="dxa"/>
          </w:tcPr>
          <w:p w14:paraId="76AD6779" w14:textId="77777777" w:rsidR="00F51012" w:rsidRDefault="00F51012" w:rsidP="00101559">
            <w:pPr>
              <w:jc w:val="center"/>
            </w:pPr>
            <w:r>
              <w:t>011</w:t>
            </w:r>
          </w:p>
        </w:tc>
        <w:tc>
          <w:tcPr>
            <w:tcW w:w="1080" w:type="dxa"/>
          </w:tcPr>
          <w:p w14:paraId="75677C99" w14:textId="77777777" w:rsidR="00F51012" w:rsidRDefault="00F51012" w:rsidP="00101559">
            <w:pPr>
              <w:jc w:val="center"/>
            </w:pPr>
            <w:r>
              <w:t>11</w:t>
            </w:r>
          </w:p>
        </w:tc>
        <w:tc>
          <w:tcPr>
            <w:tcW w:w="810" w:type="dxa"/>
          </w:tcPr>
          <w:p w14:paraId="1E23EC4D" w14:textId="77777777" w:rsidR="00F51012" w:rsidRDefault="00F51012" w:rsidP="00101559">
            <w:pPr>
              <w:jc w:val="center"/>
            </w:pPr>
            <w:r>
              <w:t>X</w:t>
            </w:r>
          </w:p>
        </w:tc>
        <w:tc>
          <w:tcPr>
            <w:tcW w:w="754" w:type="dxa"/>
          </w:tcPr>
          <w:p w14:paraId="632CFD0B" w14:textId="77777777" w:rsidR="00F51012" w:rsidRDefault="00F51012" w:rsidP="00101559">
            <w:pPr>
              <w:jc w:val="center"/>
            </w:pPr>
            <w:r>
              <w:t>1</w:t>
            </w:r>
          </w:p>
        </w:tc>
        <w:tc>
          <w:tcPr>
            <w:tcW w:w="686" w:type="dxa"/>
          </w:tcPr>
          <w:p w14:paraId="4FF47C3E" w14:textId="77777777" w:rsidR="00F51012" w:rsidRDefault="00F51012" w:rsidP="00101559">
            <w:pPr>
              <w:jc w:val="center"/>
            </w:pPr>
            <w:r>
              <w:t>0</w:t>
            </w:r>
          </w:p>
        </w:tc>
        <w:tc>
          <w:tcPr>
            <w:tcW w:w="630" w:type="dxa"/>
          </w:tcPr>
          <w:p w14:paraId="714F29EA" w14:textId="77777777" w:rsidR="00F51012" w:rsidRDefault="00F51012" w:rsidP="00101559">
            <w:pPr>
              <w:jc w:val="center"/>
            </w:pPr>
            <w:r>
              <w:t>0</w:t>
            </w:r>
          </w:p>
        </w:tc>
        <w:tc>
          <w:tcPr>
            <w:tcW w:w="436" w:type="dxa"/>
          </w:tcPr>
          <w:p w14:paraId="0507FC95" w14:textId="77777777" w:rsidR="00F51012" w:rsidRDefault="00F51012" w:rsidP="00101559">
            <w:pPr>
              <w:jc w:val="center"/>
            </w:pPr>
            <w:r>
              <w:t>0</w:t>
            </w:r>
          </w:p>
        </w:tc>
        <w:tc>
          <w:tcPr>
            <w:tcW w:w="554" w:type="dxa"/>
          </w:tcPr>
          <w:p w14:paraId="1E719C4C" w14:textId="77777777" w:rsidR="00F51012" w:rsidRDefault="00F51012" w:rsidP="00101559">
            <w:pPr>
              <w:jc w:val="center"/>
            </w:pPr>
            <w:r>
              <w:t>0</w:t>
            </w:r>
          </w:p>
        </w:tc>
        <w:tc>
          <w:tcPr>
            <w:tcW w:w="450" w:type="dxa"/>
          </w:tcPr>
          <w:p w14:paraId="0785E3FB" w14:textId="77777777" w:rsidR="00F51012" w:rsidRDefault="00F51012" w:rsidP="00101559">
            <w:pPr>
              <w:jc w:val="center"/>
            </w:pPr>
            <w:r>
              <w:t>0</w:t>
            </w:r>
          </w:p>
        </w:tc>
        <w:tc>
          <w:tcPr>
            <w:tcW w:w="630" w:type="dxa"/>
          </w:tcPr>
          <w:p w14:paraId="3687DBE4" w14:textId="77777777" w:rsidR="00F51012" w:rsidRDefault="00F51012" w:rsidP="00101559">
            <w:pPr>
              <w:jc w:val="center"/>
            </w:pPr>
            <w:r>
              <w:t>0</w:t>
            </w:r>
          </w:p>
        </w:tc>
        <w:tc>
          <w:tcPr>
            <w:tcW w:w="540" w:type="dxa"/>
          </w:tcPr>
          <w:p w14:paraId="150B8D27" w14:textId="77777777" w:rsidR="00F51012" w:rsidRDefault="00F51012" w:rsidP="00101559">
            <w:pPr>
              <w:jc w:val="center"/>
            </w:pPr>
            <w:r>
              <w:t>1</w:t>
            </w:r>
          </w:p>
        </w:tc>
        <w:tc>
          <w:tcPr>
            <w:tcW w:w="630" w:type="dxa"/>
          </w:tcPr>
          <w:p w14:paraId="7732C40B" w14:textId="77777777" w:rsidR="00F51012" w:rsidRDefault="00F51012" w:rsidP="00101559">
            <w:pPr>
              <w:jc w:val="center"/>
            </w:pPr>
            <w:r>
              <w:t>0</w:t>
            </w:r>
          </w:p>
        </w:tc>
      </w:tr>
      <w:tr w:rsidR="00F51012" w14:paraId="25EC3682" w14:textId="77777777" w:rsidTr="00F72022">
        <w:tc>
          <w:tcPr>
            <w:tcW w:w="810" w:type="dxa"/>
          </w:tcPr>
          <w:p w14:paraId="65C67472" w14:textId="77777777" w:rsidR="00F51012" w:rsidRDefault="00F51012" w:rsidP="00101559">
            <w:pPr>
              <w:jc w:val="center"/>
            </w:pPr>
            <w:r>
              <w:t>ADD</w:t>
            </w:r>
          </w:p>
        </w:tc>
        <w:tc>
          <w:tcPr>
            <w:tcW w:w="720" w:type="dxa"/>
          </w:tcPr>
          <w:p w14:paraId="096E3905" w14:textId="77777777" w:rsidR="00F51012" w:rsidRDefault="00F51012" w:rsidP="00101559">
            <w:pPr>
              <w:jc w:val="center"/>
            </w:pPr>
            <w:r>
              <w:t>0011</w:t>
            </w:r>
          </w:p>
        </w:tc>
        <w:tc>
          <w:tcPr>
            <w:tcW w:w="990" w:type="dxa"/>
          </w:tcPr>
          <w:p w14:paraId="648E351A" w14:textId="77777777" w:rsidR="00F51012" w:rsidRDefault="00F51012" w:rsidP="00101559">
            <w:pPr>
              <w:jc w:val="center"/>
            </w:pPr>
            <w:r>
              <w:t>011</w:t>
            </w:r>
          </w:p>
        </w:tc>
        <w:tc>
          <w:tcPr>
            <w:tcW w:w="1080" w:type="dxa"/>
          </w:tcPr>
          <w:p w14:paraId="3E9820CE" w14:textId="77777777" w:rsidR="00F51012" w:rsidRDefault="00F51012" w:rsidP="00101559">
            <w:pPr>
              <w:jc w:val="center"/>
            </w:pPr>
            <w:r>
              <w:t>11</w:t>
            </w:r>
          </w:p>
        </w:tc>
        <w:tc>
          <w:tcPr>
            <w:tcW w:w="810" w:type="dxa"/>
          </w:tcPr>
          <w:p w14:paraId="6D2F4A10" w14:textId="77777777" w:rsidR="00F51012" w:rsidRDefault="00F51012" w:rsidP="00101559">
            <w:pPr>
              <w:jc w:val="center"/>
            </w:pPr>
            <w:r>
              <w:t>X</w:t>
            </w:r>
          </w:p>
        </w:tc>
        <w:tc>
          <w:tcPr>
            <w:tcW w:w="754" w:type="dxa"/>
          </w:tcPr>
          <w:p w14:paraId="4A392FBD" w14:textId="77777777" w:rsidR="00F51012" w:rsidRDefault="00F51012" w:rsidP="00101559">
            <w:pPr>
              <w:jc w:val="center"/>
            </w:pPr>
            <w:r>
              <w:t>1</w:t>
            </w:r>
          </w:p>
        </w:tc>
        <w:tc>
          <w:tcPr>
            <w:tcW w:w="686" w:type="dxa"/>
          </w:tcPr>
          <w:p w14:paraId="0EE93D1B" w14:textId="77777777" w:rsidR="00F51012" w:rsidRDefault="00F51012" w:rsidP="00101559">
            <w:pPr>
              <w:jc w:val="center"/>
            </w:pPr>
            <w:r>
              <w:t>0</w:t>
            </w:r>
          </w:p>
        </w:tc>
        <w:tc>
          <w:tcPr>
            <w:tcW w:w="630" w:type="dxa"/>
          </w:tcPr>
          <w:p w14:paraId="24D9E750" w14:textId="77777777" w:rsidR="00F51012" w:rsidRDefault="00F51012" w:rsidP="00101559">
            <w:pPr>
              <w:jc w:val="center"/>
            </w:pPr>
            <w:r>
              <w:t>0</w:t>
            </w:r>
          </w:p>
        </w:tc>
        <w:tc>
          <w:tcPr>
            <w:tcW w:w="436" w:type="dxa"/>
          </w:tcPr>
          <w:p w14:paraId="568BABDF" w14:textId="77777777" w:rsidR="00F51012" w:rsidRDefault="00F51012" w:rsidP="00101559">
            <w:pPr>
              <w:jc w:val="center"/>
            </w:pPr>
            <w:r>
              <w:t>0</w:t>
            </w:r>
          </w:p>
        </w:tc>
        <w:tc>
          <w:tcPr>
            <w:tcW w:w="554" w:type="dxa"/>
          </w:tcPr>
          <w:p w14:paraId="474D729D" w14:textId="77777777" w:rsidR="00F51012" w:rsidRDefault="00F51012" w:rsidP="00101559">
            <w:pPr>
              <w:jc w:val="center"/>
            </w:pPr>
            <w:r>
              <w:t>0</w:t>
            </w:r>
          </w:p>
        </w:tc>
        <w:tc>
          <w:tcPr>
            <w:tcW w:w="450" w:type="dxa"/>
          </w:tcPr>
          <w:p w14:paraId="0132BA65" w14:textId="77777777" w:rsidR="00F51012" w:rsidRDefault="00F51012" w:rsidP="00101559">
            <w:pPr>
              <w:jc w:val="center"/>
            </w:pPr>
            <w:r>
              <w:t>0</w:t>
            </w:r>
          </w:p>
        </w:tc>
        <w:tc>
          <w:tcPr>
            <w:tcW w:w="630" w:type="dxa"/>
          </w:tcPr>
          <w:p w14:paraId="12256180" w14:textId="77777777" w:rsidR="00F51012" w:rsidRDefault="00F51012" w:rsidP="00101559">
            <w:pPr>
              <w:jc w:val="center"/>
            </w:pPr>
            <w:r>
              <w:t>0</w:t>
            </w:r>
          </w:p>
        </w:tc>
        <w:tc>
          <w:tcPr>
            <w:tcW w:w="540" w:type="dxa"/>
          </w:tcPr>
          <w:p w14:paraId="3F1A36CE" w14:textId="77777777" w:rsidR="00F51012" w:rsidRDefault="00F51012" w:rsidP="00101559">
            <w:pPr>
              <w:jc w:val="center"/>
            </w:pPr>
            <w:r>
              <w:t>0</w:t>
            </w:r>
          </w:p>
        </w:tc>
        <w:tc>
          <w:tcPr>
            <w:tcW w:w="630" w:type="dxa"/>
          </w:tcPr>
          <w:p w14:paraId="6BB550DE" w14:textId="77777777" w:rsidR="00F51012" w:rsidRDefault="00F51012" w:rsidP="00101559">
            <w:pPr>
              <w:jc w:val="center"/>
            </w:pPr>
            <w:r>
              <w:t>0</w:t>
            </w:r>
          </w:p>
        </w:tc>
      </w:tr>
      <w:tr w:rsidR="00F51012" w14:paraId="75083557" w14:textId="77777777" w:rsidTr="00F72022">
        <w:tc>
          <w:tcPr>
            <w:tcW w:w="810" w:type="dxa"/>
          </w:tcPr>
          <w:p w14:paraId="71F3D564" w14:textId="77777777" w:rsidR="00F51012" w:rsidRDefault="00F51012" w:rsidP="00101559">
            <w:pPr>
              <w:jc w:val="center"/>
            </w:pPr>
            <w:r>
              <w:t>SUB</w:t>
            </w:r>
          </w:p>
        </w:tc>
        <w:tc>
          <w:tcPr>
            <w:tcW w:w="720" w:type="dxa"/>
          </w:tcPr>
          <w:p w14:paraId="324E5810" w14:textId="77777777" w:rsidR="00F51012" w:rsidRDefault="00F51012" w:rsidP="00101559">
            <w:pPr>
              <w:jc w:val="center"/>
            </w:pPr>
            <w:r>
              <w:t>0100</w:t>
            </w:r>
          </w:p>
        </w:tc>
        <w:tc>
          <w:tcPr>
            <w:tcW w:w="990" w:type="dxa"/>
          </w:tcPr>
          <w:p w14:paraId="029525AC" w14:textId="77777777" w:rsidR="00F51012" w:rsidRDefault="00F51012" w:rsidP="00101559">
            <w:pPr>
              <w:jc w:val="center"/>
            </w:pPr>
            <w:r>
              <w:t>100</w:t>
            </w:r>
          </w:p>
        </w:tc>
        <w:tc>
          <w:tcPr>
            <w:tcW w:w="1080" w:type="dxa"/>
          </w:tcPr>
          <w:p w14:paraId="2ED2F261" w14:textId="77777777" w:rsidR="00F51012" w:rsidRDefault="00F51012" w:rsidP="00101559">
            <w:pPr>
              <w:jc w:val="center"/>
            </w:pPr>
            <w:r>
              <w:t>11</w:t>
            </w:r>
          </w:p>
        </w:tc>
        <w:tc>
          <w:tcPr>
            <w:tcW w:w="810" w:type="dxa"/>
          </w:tcPr>
          <w:p w14:paraId="6DA9443C" w14:textId="77777777" w:rsidR="00F51012" w:rsidRDefault="00F51012" w:rsidP="00101559">
            <w:pPr>
              <w:jc w:val="center"/>
            </w:pPr>
            <w:r>
              <w:t>X</w:t>
            </w:r>
          </w:p>
        </w:tc>
        <w:tc>
          <w:tcPr>
            <w:tcW w:w="754" w:type="dxa"/>
          </w:tcPr>
          <w:p w14:paraId="11ABB034" w14:textId="77777777" w:rsidR="00F51012" w:rsidRDefault="00F51012" w:rsidP="00101559">
            <w:pPr>
              <w:jc w:val="center"/>
            </w:pPr>
            <w:r>
              <w:t>1</w:t>
            </w:r>
          </w:p>
        </w:tc>
        <w:tc>
          <w:tcPr>
            <w:tcW w:w="686" w:type="dxa"/>
          </w:tcPr>
          <w:p w14:paraId="02937EDB" w14:textId="77777777" w:rsidR="00F51012" w:rsidRDefault="00F51012" w:rsidP="00101559">
            <w:pPr>
              <w:jc w:val="center"/>
            </w:pPr>
            <w:r>
              <w:t>0</w:t>
            </w:r>
          </w:p>
        </w:tc>
        <w:tc>
          <w:tcPr>
            <w:tcW w:w="630" w:type="dxa"/>
          </w:tcPr>
          <w:p w14:paraId="6F76415E" w14:textId="77777777" w:rsidR="00F51012" w:rsidRDefault="00F51012" w:rsidP="00101559">
            <w:pPr>
              <w:jc w:val="center"/>
            </w:pPr>
            <w:r>
              <w:t>0</w:t>
            </w:r>
          </w:p>
        </w:tc>
        <w:tc>
          <w:tcPr>
            <w:tcW w:w="436" w:type="dxa"/>
          </w:tcPr>
          <w:p w14:paraId="26B69AA1" w14:textId="77777777" w:rsidR="00F51012" w:rsidRDefault="00F51012" w:rsidP="00101559">
            <w:pPr>
              <w:jc w:val="center"/>
            </w:pPr>
            <w:r>
              <w:t>0</w:t>
            </w:r>
          </w:p>
        </w:tc>
        <w:tc>
          <w:tcPr>
            <w:tcW w:w="554" w:type="dxa"/>
          </w:tcPr>
          <w:p w14:paraId="4656D70C" w14:textId="77777777" w:rsidR="00F51012" w:rsidRDefault="00F51012" w:rsidP="00101559">
            <w:pPr>
              <w:jc w:val="center"/>
            </w:pPr>
            <w:r>
              <w:t>0</w:t>
            </w:r>
          </w:p>
        </w:tc>
        <w:tc>
          <w:tcPr>
            <w:tcW w:w="450" w:type="dxa"/>
          </w:tcPr>
          <w:p w14:paraId="0C84C8EB" w14:textId="77777777" w:rsidR="00F51012" w:rsidRDefault="00F51012" w:rsidP="00101559">
            <w:pPr>
              <w:jc w:val="center"/>
            </w:pPr>
            <w:r>
              <w:t>0</w:t>
            </w:r>
          </w:p>
        </w:tc>
        <w:tc>
          <w:tcPr>
            <w:tcW w:w="630" w:type="dxa"/>
          </w:tcPr>
          <w:p w14:paraId="5D1CA5E1" w14:textId="77777777" w:rsidR="00F51012" w:rsidRDefault="00F51012" w:rsidP="00101559">
            <w:pPr>
              <w:jc w:val="center"/>
            </w:pPr>
            <w:r>
              <w:t>0</w:t>
            </w:r>
          </w:p>
        </w:tc>
        <w:tc>
          <w:tcPr>
            <w:tcW w:w="540" w:type="dxa"/>
          </w:tcPr>
          <w:p w14:paraId="2F147FA8" w14:textId="77777777" w:rsidR="00F51012" w:rsidRDefault="00F51012" w:rsidP="00101559">
            <w:pPr>
              <w:jc w:val="center"/>
            </w:pPr>
            <w:r>
              <w:t>0</w:t>
            </w:r>
          </w:p>
        </w:tc>
        <w:tc>
          <w:tcPr>
            <w:tcW w:w="630" w:type="dxa"/>
          </w:tcPr>
          <w:p w14:paraId="40721E7B" w14:textId="77777777" w:rsidR="00F51012" w:rsidRDefault="00F51012" w:rsidP="00101559">
            <w:pPr>
              <w:jc w:val="center"/>
            </w:pPr>
            <w:r>
              <w:t>0</w:t>
            </w:r>
          </w:p>
        </w:tc>
      </w:tr>
      <w:tr w:rsidR="00F51012" w14:paraId="58EF6C4F" w14:textId="77777777" w:rsidTr="00F72022">
        <w:tc>
          <w:tcPr>
            <w:tcW w:w="810" w:type="dxa"/>
          </w:tcPr>
          <w:p w14:paraId="56F33095" w14:textId="77777777" w:rsidR="00F51012" w:rsidRDefault="00F51012" w:rsidP="00101559">
            <w:pPr>
              <w:jc w:val="center"/>
            </w:pPr>
            <w:r>
              <w:t>CMP</w:t>
            </w:r>
          </w:p>
        </w:tc>
        <w:tc>
          <w:tcPr>
            <w:tcW w:w="720" w:type="dxa"/>
          </w:tcPr>
          <w:p w14:paraId="4A9BA636" w14:textId="77777777" w:rsidR="00F51012" w:rsidRDefault="00F51012" w:rsidP="00101559">
            <w:pPr>
              <w:jc w:val="center"/>
            </w:pPr>
            <w:r>
              <w:t>0101</w:t>
            </w:r>
          </w:p>
        </w:tc>
        <w:tc>
          <w:tcPr>
            <w:tcW w:w="990" w:type="dxa"/>
          </w:tcPr>
          <w:p w14:paraId="5044368A" w14:textId="77777777" w:rsidR="00F51012" w:rsidRDefault="00F51012" w:rsidP="00101559">
            <w:pPr>
              <w:jc w:val="center"/>
            </w:pPr>
            <w:r>
              <w:t>101</w:t>
            </w:r>
          </w:p>
        </w:tc>
        <w:tc>
          <w:tcPr>
            <w:tcW w:w="1080" w:type="dxa"/>
          </w:tcPr>
          <w:p w14:paraId="63ED2C90" w14:textId="77777777" w:rsidR="00F51012" w:rsidRDefault="00F51012" w:rsidP="00101559">
            <w:pPr>
              <w:jc w:val="center"/>
            </w:pPr>
            <w:r>
              <w:t>X</w:t>
            </w:r>
          </w:p>
        </w:tc>
        <w:tc>
          <w:tcPr>
            <w:tcW w:w="810" w:type="dxa"/>
          </w:tcPr>
          <w:p w14:paraId="1CD387C0" w14:textId="77777777" w:rsidR="00F51012" w:rsidRDefault="00F51012" w:rsidP="00101559">
            <w:pPr>
              <w:jc w:val="center"/>
            </w:pPr>
            <w:r>
              <w:t>X</w:t>
            </w:r>
          </w:p>
        </w:tc>
        <w:tc>
          <w:tcPr>
            <w:tcW w:w="754" w:type="dxa"/>
          </w:tcPr>
          <w:p w14:paraId="7A0B98C1" w14:textId="77777777" w:rsidR="00F51012" w:rsidRDefault="00F51012" w:rsidP="00101559">
            <w:pPr>
              <w:jc w:val="center"/>
            </w:pPr>
            <w:r>
              <w:t>0</w:t>
            </w:r>
          </w:p>
        </w:tc>
        <w:tc>
          <w:tcPr>
            <w:tcW w:w="686" w:type="dxa"/>
          </w:tcPr>
          <w:p w14:paraId="29F0134F" w14:textId="77777777" w:rsidR="00F51012" w:rsidRDefault="00F51012" w:rsidP="00101559">
            <w:pPr>
              <w:jc w:val="center"/>
            </w:pPr>
            <w:r>
              <w:t>0</w:t>
            </w:r>
          </w:p>
        </w:tc>
        <w:tc>
          <w:tcPr>
            <w:tcW w:w="630" w:type="dxa"/>
          </w:tcPr>
          <w:p w14:paraId="7A218674" w14:textId="77777777" w:rsidR="00F51012" w:rsidRDefault="00F51012" w:rsidP="00101559">
            <w:pPr>
              <w:jc w:val="center"/>
            </w:pPr>
            <w:r>
              <w:t>0</w:t>
            </w:r>
          </w:p>
        </w:tc>
        <w:tc>
          <w:tcPr>
            <w:tcW w:w="436" w:type="dxa"/>
          </w:tcPr>
          <w:p w14:paraId="732FF84A" w14:textId="77777777" w:rsidR="00F51012" w:rsidRDefault="00F51012" w:rsidP="00101559">
            <w:pPr>
              <w:jc w:val="center"/>
            </w:pPr>
            <w:r>
              <w:t>0</w:t>
            </w:r>
          </w:p>
        </w:tc>
        <w:tc>
          <w:tcPr>
            <w:tcW w:w="554" w:type="dxa"/>
          </w:tcPr>
          <w:p w14:paraId="12551B4F" w14:textId="77777777" w:rsidR="00F51012" w:rsidRDefault="00F51012" w:rsidP="00101559">
            <w:pPr>
              <w:jc w:val="center"/>
            </w:pPr>
            <w:r>
              <w:t>0</w:t>
            </w:r>
          </w:p>
        </w:tc>
        <w:tc>
          <w:tcPr>
            <w:tcW w:w="450" w:type="dxa"/>
          </w:tcPr>
          <w:p w14:paraId="660552E1" w14:textId="77777777" w:rsidR="00F51012" w:rsidRDefault="00F51012" w:rsidP="00101559">
            <w:pPr>
              <w:jc w:val="center"/>
            </w:pPr>
            <w:r>
              <w:t>0</w:t>
            </w:r>
          </w:p>
        </w:tc>
        <w:tc>
          <w:tcPr>
            <w:tcW w:w="630" w:type="dxa"/>
          </w:tcPr>
          <w:p w14:paraId="75496FE1" w14:textId="77777777" w:rsidR="00F51012" w:rsidRDefault="00F51012" w:rsidP="00101559">
            <w:pPr>
              <w:jc w:val="center"/>
            </w:pPr>
            <w:r>
              <w:t>0</w:t>
            </w:r>
          </w:p>
        </w:tc>
        <w:tc>
          <w:tcPr>
            <w:tcW w:w="540" w:type="dxa"/>
          </w:tcPr>
          <w:p w14:paraId="1D560B65" w14:textId="77777777" w:rsidR="00F51012" w:rsidRDefault="00F51012" w:rsidP="00101559">
            <w:pPr>
              <w:jc w:val="center"/>
            </w:pPr>
            <w:r>
              <w:t>0</w:t>
            </w:r>
          </w:p>
        </w:tc>
        <w:tc>
          <w:tcPr>
            <w:tcW w:w="630" w:type="dxa"/>
          </w:tcPr>
          <w:p w14:paraId="08FFD086" w14:textId="77777777" w:rsidR="00F51012" w:rsidRDefault="00F51012" w:rsidP="00101559">
            <w:pPr>
              <w:jc w:val="center"/>
            </w:pPr>
            <w:r>
              <w:t>0</w:t>
            </w:r>
          </w:p>
        </w:tc>
      </w:tr>
      <w:tr w:rsidR="00F51012" w14:paraId="1EDE6CE6" w14:textId="77777777" w:rsidTr="00F72022">
        <w:tc>
          <w:tcPr>
            <w:tcW w:w="810" w:type="dxa"/>
          </w:tcPr>
          <w:p w14:paraId="741B0569" w14:textId="77777777" w:rsidR="00F51012" w:rsidRDefault="00F51012" w:rsidP="00101559">
            <w:pPr>
              <w:jc w:val="center"/>
            </w:pPr>
            <w:r>
              <w:t>JR</w:t>
            </w:r>
          </w:p>
        </w:tc>
        <w:tc>
          <w:tcPr>
            <w:tcW w:w="720" w:type="dxa"/>
          </w:tcPr>
          <w:p w14:paraId="4BAB90DE" w14:textId="77777777" w:rsidR="00F51012" w:rsidRDefault="00F51012" w:rsidP="00101559">
            <w:pPr>
              <w:jc w:val="center"/>
            </w:pPr>
            <w:r>
              <w:t>0110</w:t>
            </w:r>
          </w:p>
        </w:tc>
        <w:tc>
          <w:tcPr>
            <w:tcW w:w="990" w:type="dxa"/>
          </w:tcPr>
          <w:p w14:paraId="0FE17B14" w14:textId="77777777" w:rsidR="00F51012" w:rsidRDefault="00F51012" w:rsidP="00101559">
            <w:pPr>
              <w:jc w:val="center"/>
            </w:pPr>
            <w:r>
              <w:t>X</w:t>
            </w:r>
          </w:p>
        </w:tc>
        <w:tc>
          <w:tcPr>
            <w:tcW w:w="1080" w:type="dxa"/>
          </w:tcPr>
          <w:p w14:paraId="583B6D5B" w14:textId="77777777" w:rsidR="00F51012" w:rsidRDefault="00F51012" w:rsidP="00101559">
            <w:pPr>
              <w:jc w:val="center"/>
            </w:pPr>
            <w:r>
              <w:t>X</w:t>
            </w:r>
          </w:p>
        </w:tc>
        <w:tc>
          <w:tcPr>
            <w:tcW w:w="810" w:type="dxa"/>
          </w:tcPr>
          <w:p w14:paraId="7ADF13A6" w14:textId="77777777" w:rsidR="00F51012" w:rsidRDefault="00F51012" w:rsidP="00101559">
            <w:pPr>
              <w:jc w:val="center"/>
            </w:pPr>
            <w:r>
              <w:t>X</w:t>
            </w:r>
          </w:p>
        </w:tc>
        <w:tc>
          <w:tcPr>
            <w:tcW w:w="754" w:type="dxa"/>
          </w:tcPr>
          <w:p w14:paraId="5B01AE1B" w14:textId="77777777" w:rsidR="00F51012" w:rsidRDefault="00F51012" w:rsidP="00101559">
            <w:pPr>
              <w:jc w:val="center"/>
            </w:pPr>
            <w:r>
              <w:t>0</w:t>
            </w:r>
          </w:p>
        </w:tc>
        <w:tc>
          <w:tcPr>
            <w:tcW w:w="686" w:type="dxa"/>
          </w:tcPr>
          <w:p w14:paraId="6A8123BD" w14:textId="77777777" w:rsidR="00F51012" w:rsidRDefault="00F51012" w:rsidP="00101559">
            <w:pPr>
              <w:jc w:val="center"/>
            </w:pPr>
            <w:r>
              <w:t>X</w:t>
            </w:r>
          </w:p>
        </w:tc>
        <w:tc>
          <w:tcPr>
            <w:tcW w:w="630" w:type="dxa"/>
          </w:tcPr>
          <w:p w14:paraId="7744F302" w14:textId="77777777" w:rsidR="00F51012" w:rsidRDefault="00F51012" w:rsidP="00101559">
            <w:pPr>
              <w:jc w:val="center"/>
            </w:pPr>
            <w:r>
              <w:t>0</w:t>
            </w:r>
          </w:p>
        </w:tc>
        <w:tc>
          <w:tcPr>
            <w:tcW w:w="436" w:type="dxa"/>
          </w:tcPr>
          <w:p w14:paraId="2B2B7C67" w14:textId="77777777" w:rsidR="00F51012" w:rsidRDefault="00F51012" w:rsidP="00101559">
            <w:pPr>
              <w:jc w:val="center"/>
            </w:pPr>
            <w:r>
              <w:t>0</w:t>
            </w:r>
          </w:p>
        </w:tc>
        <w:tc>
          <w:tcPr>
            <w:tcW w:w="554" w:type="dxa"/>
          </w:tcPr>
          <w:p w14:paraId="3E504BD1" w14:textId="77777777" w:rsidR="00F51012" w:rsidRDefault="00F51012" w:rsidP="00101559">
            <w:pPr>
              <w:jc w:val="center"/>
            </w:pPr>
            <w:r>
              <w:t>0</w:t>
            </w:r>
          </w:p>
        </w:tc>
        <w:tc>
          <w:tcPr>
            <w:tcW w:w="450" w:type="dxa"/>
          </w:tcPr>
          <w:p w14:paraId="297966F2" w14:textId="77777777" w:rsidR="00F51012" w:rsidRDefault="00F51012" w:rsidP="00101559">
            <w:pPr>
              <w:jc w:val="center"/>
            </w:pPr>
            <w:r>
              <w:t>1</w:t>
            </w:r>
          </w:p>
        </w:tc>
        <w:tc>
          <w:tcPr>
            <w:tcW w:w="630" w:type="dxa"/>
          </w:tcPr>
          <w:p w14:paraId="316F1979" w14:textId="77777777" w:rsidR="00F51012" w:rsidRDefault="00F51012" w:rsidP="00101559">
            <w:pPr>
              <w:jc w:val="center"/>
            </w:pPr>
            <w:r>
              <w:t>0</w:t>
            </w:r>
          </w:p>
        </w:tc>
        <w:tc>
          <w:tcPr>
            <w:tcW w:w="540" w:type="dxa"/>
          </w:tcPr>
          <w:p w14:paraId="0E30FC58" w14:textId="77777777" w:rsidR="00F51012" w:rsidRDefault="00F51012" w:rsidP="00101559">
            <w:pPr>
              <w:jc w:val="center"/>
            </w:pPr>
            <w:r>
              <w:t>0</w:t>
            </w:r>
          </w:p>
        </w:tc>
        <w:tc>
          <w:tcPr>
            <w:tcW w:w="630" w:type="dxa"/>
          </w:tcPr>
          <w:p w14:paraId="084D7717" w14:textId="77777777" w:rsidR="00F51012" w:rsidRDefault="00F51012" w:rsidP="00101559">
            <w:pPr>
              <w:jc w:val="center"/>
            </w:pPr>
            <w:r>
              <w:t>0</w:t>
            </w:r>
          </w:p>
        </w:tc>
      </w:tr>
      <w:tr w:rsidR="00F51012" w14:paraId="59B3C981" w14:textId="77777777" w:rsidTr="00F72022">
        <w:tc>
          <w:tcPr>
            <w:tcW w:w="810" w:type="dxa"/>
          </w:tcPr>
          <w:p w14:paraId="5604683A" w14:textId="77777777" w:rsidR="00F51012" w:rsidRDefault="00F51012" w:rsidP="00101559">
            <w:pPr>
              <w:jc w:val="center"/>
            </w:pPr>
            <w:r>
              <w:t>ANDI</w:t>
            </w:r>
          </w:p>
        </w:tc>
        <w:tc>
          <w:tcPr>
            <w:tcW w:w="720" w:type="dxa"/>
          </w:tcPr>
          <w:p w14:paraId="021F6D83" w14:textId="77777777" w:rsidR="00F51012" w:rsidRDefault="00F51012" w:rsidP="00101559">
            <w:pPr>
              <w:jc w:val="center"/>
            </w:pPr>
            <w:r>
              <w:t>0111</w:t>
            </w:r>
          </w:p>
        </w:tc>
        <w:tc>
          <w:tcPr>
            <w:tcW w:w="990" w:type="dxa"/>
          </w:tcPr>
          <w:p w14:paraId="0AB8F869" w14:textId="77777777" w:rsidR="00F51012" w:rsidRDefault="00F51012" w:rsidP="00101559">
            <w:pPr>
              <w:jc w:val="center"/>
            </w:pPr>
            <w:r>
              <w:t>000</w:t>
            </w:r>
          </w:p>
        </w:tc>
        <w:tc>
          <w:tcPr>
            <w:tcW w:w="1080" w:type="dxa"/>
          </w:tcPr>
          <w:p w14:paraId="751E8200" w14:textId="77777777" w:rsidR="00F51012" w:rsidRDefault="00F51012" w:rsidP="00101559">
            <w:pPr>
              <w:jc w:val="center"/>
            </w:pPr>
            <w:r>
              <w:t>10</w:t>
            </w:r>
          </w:p>
        </w:tc>
        <w:tc>
          <w:tcPr>
            <w:tcW w:w="810" w:type="dxa"/>
          </w:tcPr>
          <w:p w14:paraId="2E6E3121" w14:textId="77777777" w:rsidR="00F51012" w:rsidRDefault="00F51012" w:rsidP="00101559">
            <w:pPr>
              <w:jc w:val="center"/>
            </w:pPr>
            <w:r>
              <w:t>X</w:t>
            </w:r>
          </w:p>
        </w:tc>
        <w:tc>
          <w:tcPr>
            <w:tcW w:w="754" w:type="dxa"/>
          </w:tcPr>
          <w:p w14:paraId="545F8259" w14:textId="77777777" w:rsidR="00F51012" w:rsidRDefault="00F51012" w:rsidP="00101559">
            <w:pPr>
              <w:jc w:val="center"/>
            </w:pPr>
            <w:r>
              <w:t>1</w:t>
            </w:r>
          </w:p>
        </w:tc>
        <w:tc>
          <w:tcPr>
            <w:tcW w:w="686" w:type="dxa"/>
          </w:tcPr>
          <w:p w14:paraId="6F18757C" w14:textId="77777777" w:rsidR="00F51012" w:rsidRDefault="00F51012" w:rsidP="00101559">
            <w:pPr>
              <w:jc w:val="center"/>
            </w:pPr>
            <w:r>
              <w:t>1</w:t>
            </w:r>
          </w:p>
        </w:tc>
        <w:tc>
          <w:tcPr>
            <w:tcW w:w="630" w:type="dxa"/>
          </w:tcPr>
          <w:p w14:paraId="185FF821" w14:textId="77777777" w:rsidR="00F51012" w:rsidRDefault="00F51012" w:rsidP="00101559">
            <w:pPr>
              <w:jc w:val="center"/>
            </w:pPr>
            <w:r>
              <w:t>0</w:t>
            </w:r>
          </w:p>
        </w:tc>
        <w:tc>
          <w:tcPr>
            <w:tcW w:w="436" w:type="dxa"/>
          </w:tcPr>
          <w:p w14:paraId="34BEDAFD" w14:textId="77777777" w:rsidR="00F51012" w:rsidRDefault="00F51012" w:rsidP="00101559">
            <w:pPr>
              <w:jc w:val="center"/>
            </w:pPr>
            <w:r>
              <w:t>0</w:t>
            </w:r>
          </w:p>
        </w:tc>
        <w:tc>
          <w:tcPr>
            <w:tcW w:w="554" w:type="dxa"/>
          </w:tcPr>
          <w:p w14:paraId="18E3DCF3" w14:textId="77777777" w:rsidR="00F51012" w:rsidRDefault="00F51012" w:rsidP="00101559">
            <w:pPr>
              <w:jc w:val="center"/>
            </w:pPr>
            <w:r>
              <w:t>0</w:t>
            </w:r>
          </w:p>
        </w:tc>
        <w:tc>
          <w:tcPr>
            <w:tcW w:w="450" w:type="dxa"/>
          </w:tcPr>
          <w:p w14:paraId="78A0233A" w14:textId="77777777" w:rsidR="00F51012" w:rsidRDefault="00F51012" w:rsidP="00101559">
            <w:pPr>
              <w:jc w:val="center"/>
            </w:pPr>
            <w:r>
              <w:t>0</w:t>
            </w:r>
          </w:p>
        </w:tc>
        <w:tc>
          <w:tcPr>
            <w:tcW w:w="630" w:type="dxa"/>
          </w:tcPr>
          <w:p w14:paraId="327456D1" w14:textId="77777777" w:rsidR="00F51012" w:rsidRDefault="00F51012" w:rsidP="00101559">
            <w:pPr>
              <w:jc w:val="center"/>
            </w:pPr>
            <w:r>
              <w:t>0</w:t>
            </w:r>
          </w:p>
        </w:tc>
        <w:tc>
          <w:tcPr>
            <w:tcW w:w="540" w:type="dxa"/>
          </w:tcPr>
          <w:p w14:paraId="34335563" w14:textId="77777777" w:rsidR="00F51012" w:rsidRDefault="00F51012" w:rsidP="00101559">
            <w:pPr>
              <w:jc w:val="center"/>
            </w:pPr>
            <w:r>
              <w:t>0</w:t>
            </w:r>
          </w:p>
        </w:tc>
        <w:tc>
          <w:tcPr>
            <w:tcW w:w="630" w:type="dxa"/>
          </w:tcPr>
          <w:p w14:paraId="305F790E" w14:textId="77777777" w:rsidR="00F51012" w:rsidRDefault="00F51012" w:rsidP="00101559">
            <w:pPr>
              <w:jc w:val="center"/>
            </w:pPr>
            <w:r>
              <w:t>0</w:t>
            </w:r>
          </w:p>
        </w:tc>
      </w:tr>
      <w:tr w:rsidR="00F51012" w14:paraId="6C274ADB" w14:textId="77777777" w:rsidTr="00F72022">
        <w:tc>
          <w:tcPr>
            <w:tcW w:w="810" w:type="dxa"/>
          </w:tcPr>
          <w:p w14:paraId="61463546" w14:textId="77777777" w:rsidR="00F51012" w:rsidRDefault="00F51012" w:rsidP="00101559">
            <w:pPr>
              <w:jc w:val="center"/>
            </w:pPr>
            <w:r>
              <w:t>ADDI</w:t>
            </w:r>
          </w:p>
        </w:tc>
        <w:tc>
          <w:tcPr>
            <w:tcW w:w="720" w:type="dxa"/>
          </w:tcPr>
          <w:p w14:paraId="5D76AF58" w14:textId="77777777" w:rsidR="00F51012" w:rsidRDefault="00F51012" w:rsidP="00101559">
            <w:pPr>
              <w:jc w:val="center"/>
            </w:pPr>
            <w:r>
              <w:t>1000</w:t>
            </w:r>
          </w:p>
        </w:tc>
        <w:tc>
          <w:tcPr>
            <w:tcW w:w="990" w:type="dxa"/>
          </w:tcPr>
          <w:p w14:paraId="2D31B8E8" w14:textId="77777777" w:rsidR="00F51012" w:rsidRDefault="00F51012" w:rsidP="00101559">
            <w:pPr>
              <w:jc w:val="center"/>
            </w:pPr>
            <w:r>
              <w:t>011</w:t>
            </w:r>
          </w:p>
        </w:tc>
        <w:tc>
          <w:tcPr>
            <w:tcW w:w="1080" w:type="dxa"/>
          </w:tcPr>
          <w:p w14:paraId="678F725F" w14:textId="77777777" w:rsidR="00F51012" w:rsidRDefault="00F51012" w:rsidP="00101559">
            <w:pPr>
              <w:jc w:val="center"/>
            </w:pPr>
            <w:r>
              <w:t>10</w:t>
            </w:r>
          </w:p>
        </w:tc>
        <w:tc>
          <w:tcPr>
            <w:tcW w:w="810" w:type="dxa"/>
          </w:tcPr>
          <w:p w14:paraId="05239B67" w14:textId="77777777" w:rsidR="00F51012" w:rsidRDefault="00F51012" w:rsidP="00101559">
            <w:pPr>
              <w:jc w:val="center"/>
            </w:pPr>
            <w:r>
              <w:t>1</w:t>
            </w:r>
          </w:p>
        </w:tc>
        <w:tc>
          <w:tcPr>
            <w:tcW w:w="754" w:type="dxa"/>
          </w:tcPr>
          <w:p w14:paraId="420D7FAE" w14:textId="77777777" w:rsidR="00F51012" w:rsidRDefault="00F51012" w:rsidP="00101559">
            <w:pPr>
              <w:jc w:val="center"/>
            </w:pPr>
            <w:r>
              <w:t>1</w:t>
            </w:r>
          </w:p>
        </w:tc>
        <w:tc>
          <w:tcPr>
            <w:tcW w:w="686" w:type="dxa"/>
          </w:tcPr>
          <w:p w14:paraId="1AE81812" w14:textId="77777777" w:rsidR="00F51012" w:rsidRDefault="00F51012" w:rsidP="00101559">
            <w:pPr>
              <w:jc w:val="center"/>
            </w:pPr>
            <w:r>
              <w:t>1</w:t>
            </w:r>
          </w:p>
        </w:tc>
        <w:tc>
          <w:tcPr>
            <w:tcW w:w="630" w:type="dxa"/>
          </w:tcPr>
          <w:p w14:paraId="54F0268E" w14:textId="77777777" w:rsidR="00F51012" w:rsidRDefault="00F51012" w:rsidP="00101559">
            <w:pPr>
              <w:jc w:val="center"/>
            </w:pPr>
            <w:r>
              <w:t>0</w:t>
            </w:r>
          </w:p>
        </w:tc>
        <w:tc>
          <w:tcPr>
            <w:tcW w:w="436" w:type="dxa"/>
          </w:tcPr>
          <w:p w14:paraId="1C040262" w14:textId="77777777" w:rsidR="00F51012" w:rsidRDefault="00F51012" w:rsidP="00101559">
            <w:pPr>
              <w:jc w:val="center"/>
            </w:pPr>
            <w:r>
              <w:t>0</w:t>
            </w:r>
          </w:p>
        </w:tc>
        <w:tc>
          <w:tcPr>
            <w:tcW w:w="554" w:type="dxa"/>
          </w:tcPr>
          <w:p w14:paraId="60DC398C" w14:textId="77777777" w:rsidR="00F51012" w:rsidRDefault="00F51012" w:rsidP="00101559">
            <w:pPr>
              <w:jc w:val="center"/>
            </w:pPr>
            <w:r>
              <w:t>0</w:t>
            </w:r>
          </w:p>
        </w:tc>
        <w:tc>
          <w:tcPr>
            <w:tcW w:w="450" w:type="dxa"/>
          </w:tcPr>
          <w:p w14:paraId="7B98A8CA" w14:textId="77777777" w:rsidR="00F51012" w:rsidRDefault="00F51012" w:rsidP="00101559">
            <w:pPr>
              <w:jc w:val="center"/>
            </w:pPr>
            <w:r>
              <w:t>0</w:t>
            </w:r>
          </w:p>
        </w:tc>
        <w:tc>
          <w:tcPr>
            <w:tcW w:w="630" w:type="dxa"/>
          </w:tcPr>
          <w:p w14:paraId="2A905408" w14:textId="77777777" w:rsidR="00F51012" w:rsidRDefault="00F51012" w:rsidP="00101559">
            <w:pPr>
              <w:jc w:val="center"/>
            </w:pPr>
            <w:r>
              <w:t>0</w:t>
            </w:r>
          </w:p>
        </w:tc>
        <w:tc>
          <w:tcPr>
            <w:tcW w:w="540" w:type="dxa"/>
          </w:tcPr>
          <w:p w14:paraId="7DF47A1D" w14:textId="77777777" w:rsidR="00F51012" w:rsidRDefault="00F51012" w:rsidP="00101559">
            <w:pPr>
              <w:jc w:val="center"/>
            </w:pPr>
            <w:r>
              <w:t>0</w:t>
            </w:r>
          </w:p>
        </w:tc>
        <w:tc>
          <w:tcPr>
            <w:tcW w:w="630" w:type="dxa"/>
          </w:tcPr>
          <w:p w14:paraId="26FDA81E" w14:textId="77777777" w:rsidR="00F51012" w:rsidRDefault="00F51012" w:rsidP="00101559">
            <w:pPr>
              <w:jc w:val="center"/>
            </w:pPr>
            <w:r>
              <w:t>0</w:t>
            </w:r>
          </w:p>
        </w:tc>
      </w:tr>
      <w:tr w:rsidR="00F51012" w14:paraId="058EBC8A" w14:textId="77777777" w:rsidTr="00F72022">
        <w:tc>
          <w:tcPr>
            <w:tcW w:w="810" w:type="dxa"/>
          </w:tcPr>
          <w:p w14:paraId="3A6FAA19" w14:textId="77777777" w:rsidR="00F51012" w:rsidRDefault="00F51012" w:rsidP="00101559">
            <w:pPr>
              <w:jc w:val="center"/>
            </w:pPr>
            <w:r>
              <w:t>LW</w:t>
            </w:r>
          </w:p>
        </w:tc>
        <w:tc>
          <w:tcPr>
            <w:tcW w:w="720" w:type="dxa"/>
          </w:tcPr>
          <w:p w14:paraId="68DD4258" w14:textId="77777777" w:rsidR="00F51012" w:rsidRDefault="00F51012" w:rsidP="00101559">
            <w:pPr>
              <w:jc w:val="center"/>
            </w:pPr>
            <w:r>
              <w:t>1001</w:t>
            </w:r>
          </w:p>
        </w:tc>
        <w:tc>
          <w:tcPr>
            <w:tcW w:w="990" w:type="dxa"/>
          </w:tcPr>
          <w:p w14:paraId="0B470BD4" w14:textId="77777777" w:rsidR="00F51012" w:rsidRDefault="00F51012" w:rsidP="00101559">
            <w:pPr>
              <w:jc w:val="center"/>
            </w:pPr>
            <w:r>
              <w:t>011</w:t>
            </w:r>
          </w:p>
        </w:tc>
        <w:tc>
          <w:tcPr>
            <w:tcW w:w="1080" w:type="dxa"/>
          </w:tcPr>
          <w:p w14:paraId="3F9D8009" w14:textId="77777777" w:rsidR="00F51012" w:rsidRDefault="00F51012" w:rsidP="00101559">
            <w:pPr>
              <w:jc w:val="center"/>
            </w:pPr>
            <w:r>
              <w:t>10</w:t>
            </w:r>
          </w:p>
        </w:tc>
        <w:tc>
          <w:tcPr>
            <w:tcW w:w="810" w:type="dxa"/>
          </w:tcPr>
          <w:p w14:paraId="18459FB4" w14:textId="77777777" w:rsidR="00F51012" w:rsidRDefault="00F51012" w:rsidP="00101559">
            <w:pPr>
              <w:jc w:val="center"/>
            </w:pPr>
            <w:r>
              <w:t>1</w:t>
            </w:r>
          </w:p>
        </w:tc>
        <w:tc>
          <w:tcPr>
            <w:tcW w:w="754" w:type="dxa"/>
          </w:tcPr>
          <w:p w14:paraId="420C8C57" w14:textId="77777777" w:rsidR="00F51012" w:rsidRDefault="00F51012" w:rsidP="00101559">
            <w:pPr>
              <w:jc w:val="center"/>
            </w:pPr>
            <w:r>
              <w:t>1</w:t>
            </w:r>
          </w:p>
        </w:tc>
        <w:tc>
          <w:tcPr>
            <w:tcW w:w="686" w:type="dxa"/>
          </w:tcPr>
          <w:p w14:paraId="7670B82C" w14:textId="77777777" w:rsidR="00F51012" w:rsidRDefault="00F51012" w:rsidP="00101559">
            <w:pPr>
              <w:jc w:val="center"/>
            </w:pPr>
            <w:r>
              <w:t>0</w:t>
            </w:r>
          </w:p>
        </w:tc>
        <w:tc>
          <w:tcPr>
            <w:tcW w:w="630" w:type="dxa"/>
          </w:tcPr>
          <w:p w14:paraId="5D5676A1" w14:textId="77777777" w:rsidR="00F51012" w:rsidRDefault="00F51012" w:rsidP="00101559">
            <w:pPr>
              <w:jc w:val="center"/>
            </w:pPr>
            <w:r>
              <w:t>0</w:t>
            </w:r>
          </w:p>
        </w:tc>
        <w:tc>
          <w:tcPr>
            <w:tcW w:w="436" w:type="dxa"/>
          </w:tcPr>
          <w:p w14:paraId="5911E810" w14:textId="77777777" w:rsidR="00F51012" w:rsidRDefault="00F51012" w:rsidP="00101559">
            <w:pPr>
              <w:jc w:val="center"/>
            </w:pPr>
            <w:r>
              <w:t>0</w:t>
            </w:r>
          </w:p>
        </w:tc>
        <w:tc>
          <w:tcPr>
            <w:tcW w:w="554" w:type="dxa"/>
          </w:tcPr>
          <w:p w14:paraId="1F008508" w14:textId="77777777" w:rsidR="00F51012" w:rsidRDefault="00F51012" w:rsidP="00101559">
            <w:pPr>
              <w:jc w:val="center"/>
            </w:pPr>
            <w:r>
              <w:t>0</w:t>
            </w:r>
          </w:p>
        </w:tc>
        <w:tc>
          <w:tcPr>
            <w:tcW w:w="450" w:type="dxa"/>
          </w:tcPr>
          <w:p w14:paraId="71FC47DD" w14:textId="77777777" w:rsidR="00F51012" w:rsidRDefault="00F51012" w:rsidP="00101559">
            <w:pPr>
              <w:jc w:val="center"/>
            </w:pPr>
            <w:r>
              <w:t>0</w:t>
            </w:r>
          </w:p>
        </w:tc>
        <w:tc>
          <w:tcPr>
            <w:tcW w:w="630" w:type="dxa"/>
          </w:tcPr>
          <w:p w14:paraId="765DDFD2" w14:textId="77777777" w:rsidR="00F51012" w:rsidRDefault="00F51012" w:rsidP="00101559">
            <w:pPr>
              <w:jc w:val="center"/>
            </w:pPr>
            <w:r>
              <w:t>0</w:t>
            </w:r>
          </w:p>
        </w:tc>
        <w:tc>
          <w:tcPr>
            <w:tcW w:w="540" w:type="dxa"/>
          </w:tcPr>
          <w:p w14:paraId="0A6062EB" w14:textId="77777777" w:rsidR="00F51012" w:rsidRDefault="00F51012" w:rsidP="00101559">
            <w:pPr>
              <w:jc w:val="center"/>
            </w:pPr>
            <w:r>
              <w:t>1</w:t>
            </w:r>
          </w:p>
        </w:tc>
        <w:tc>
          <w:tcPr>
            <w:tcW w:w="630" w:type="dxa"/>
          </w:tcPr>
          <w:p w14:paraId="2EBF8CF1" w14:textId="77777777" w:rsidR="00F51012" w:rsidRDefault="00F51012" w:rsidP="00101559">
            <w:pPr>
              <w:jc w:val="center"/>
            </w:pPr>
            <w:r>
              <w:t>0</w:t>
            </w:r>
          </w:p>
        </w:tc>
      </w:tr>
      <w:tr w:rsidR="00F51012" w14:paraId="0CE31C8C" w14:textId="77777777" w:rsidTr="00F72022">
        <w:tc>
          <w:tcPr>
            <w:tcW w:w="810" w:type="dxa"/>
          </w:tcPr>
          <w:p w14:paraId="4FE3BC72" w14:textId="77777777" w:rsidR="00F51012" w:rsidRDefault="00F51012" w:rsidP="00101559">
            <w:pPr>
              <w:jc w:val="center"/>
            </w:pPr>
            <w:r>
              <w:t>SW</w:t>
            </w:r>
          </w:p>
        </w:tc>
        <w:tc>
          <w:tcPr>
            <w:tcW w:w="720" w:type="dxa"/>
          </w:tcPr>
          <w:p w14:paraId="6EC131BC" w14:textId="77777777" w:rsidR="00F51012" w:rsidRDefault="00F51012" w:rsidP="00101559">
            <w:pPr>
              <w:jc w:val="center"/>
            </w:pPr>
            <w:r>
              <w:t>1010</w:t>
            </w:r>
          </w:p>
        </w:tc>
        <w:tc>
          <w:tcPr>
            <w:tcW w:w="990" w:type="dxa"/>
          </w:tcPr>
          <w:p w14:paraId="049DEEB7" w14:textId="77777777" w:rsidR="00F51012" w:rsidRDefault="00F51012" w:rsidP="00101559">
            <w:pPr>
              <w:jc w:val="center"/>
            </w:pPr>
            <w:r>
              <w:t>011</w:t>
            </w:r>
          </w:p>
        </w:tc>
        <w:tc>
          <w:tcPr>
            <w:tcW w:w="1080" w:type="dxa"/>
          </w:tcPr>
          <w:p w14:paraId="39DB87DF" w14:textId="77777777" w:rsidR="00F51012" w:rsidRDefault="00F51012" w:rsidP="00101559">
            <w:pPr>
              <w:jc w:val="center"/>
            </w:pPr>
            <w:r>
              <w:t>X</w:t>
            </w:r>
          </w:p>
        </w:tc>
        <w:tc>
          <w:tcPr>
            <w:tcW w:w="810" w:type="dxa"/>
          </w:tcPr>
          <w:p w14:paraId="35F841FD" w14:textId="77777777" w:rsidR="00F51012" w:rsidRDefault="00F51012" w:rsidP="00101559">
            <w:pPr>
              <w:jc w:val="center"/>
            </w:pPr>
            <w:r>
              <w:t>1</w:t>
            </w:r>
          </w:p>
        </w:tc>
        <w:tc>
          <w:tcPr>
            <w:tcW w:w="754" w:type="dxa"/>
          </w:tcPr>
          <w:p w14:paraId="100867CC" w14:textId="77777777" w:rsidR="00F51012" w:rsidRDefault="00F51012" w:rsidP="00101559">
            <w:pPr>
              <w:jc w:val="center"/>
            </w:pPr>
            <w:r>
              <w:t>0</w:t>
            </w:r>
          </w:p>
        </w:tc>
        <w:tc>
          <w:tcPr>
            <w:tcW w:w="686" w:type="dxa"/>
          </w:tcPr>
          <w:p w14:paraId="2D82AB44" w14:textId="77777777" w:rsidR="00F51012" w:rsidRDefault="00F51012" w:rsidP="00101559">
            <w:pPr>
              <w:jc w:val="center"/>
            </w:pPr>
            <w:r>
              <w:t>1</w:t>
            </w:r>
          </w:p>
        </w:tc>
        <w:tc>
          <w:tcPr>
            <w:tcW w:w="630" w:type="dxa"/>
          </w:tcPr>
          <w:p w14:paraId="08F1255A" w14:textId="77777777" w:rsidR="00F51012" w:rsidRDefault="00F51012" w:rsidP="00101559">
            <w:pPr>
              <w:jc w:val="center"/>
            </w:pPr>
            <w:r>
              <w:t>0</w:t>
            </w:r>
          </w:p>
        </w:tc>
        <w:tc>
          <w:tcPr>
            <w:tcW w:w="436" w:type="dxa"/>
          </w:tcPr>
          <w:p w14:paraId="26329269" w14:textId="77777777" w:rsidR="00F51012" w:rsidRDefault="00F51012" w:rsidP="00101559">
            <w:pPr>
              <w:jc w:val="center"/>
            </w:pPr>
            <w:r>
              <w:t>0</w:t>
            </w:r>
          </w:p>
        </w:tc>
        <w:tc>
          <w:tcPr>
            <w:tcW w:w="554" w:type="dxa"/>
          </w:tcPr>
          <w:p w14:paraId="7D27A021" w14:textId="77777777" w:rsidR="00F51012" w:rsidRDefault="00F51012" w:rsidP="00101559">
            <w:pPr>
              <w:jc w:val="center"/>
            </w:pPr>
            <w:r>
              <w:t>0</w:t>
            </w:r>
          </w:p>
        </w:tc>
        <w:tc>
          <w:tcPr>
            <w:tcW w:w="450" w:type="dxa"/>
          </w:tcPr>
          <w:p w14:paraId="743717F5" w14:textId="77777777" w:rsidR="00F51012" w:rsidRDefault="00F51012" w:rsidP="00101559">
            <w:pPr>
              <w:jc w:val="center"/>
            </w:pPr>
            <w:r>
              <w:t>0</w:t>
            </w:r>
          </w:p>
        </w:tc>
        <w:tc>
          <w:tcPr>
            <w:tcW w:w="630" w:type="dxa"/>
          </w:tcPr>
          <w:p w14:paraId="009F0985" w14:textId="77777777" w:rsidR="00F51012" w:rsidRDefault="00F51012" w:rsidP="00101559">
            <w:pPr>
              <w:jc w:val="center"/>
            </w:pPr>
            <w:r>
              <w:t>0</w:t>
            </w:r>
          </w:p>
        </w:tc>
        <w:tc>
          <w:tcPr>
            <w:tcW w:w="540" w:type="dxa"/>
          </w:tcPr>
          <w:p w14:paraId="703CDC00" w14:textId="77777777" w:rsidR="00F51012" w:rsidRDefault="00F51012" w:rsidP="00101559">
            <w:pPr>
              <w:jc w:val="center"/>
            </w:pPr>
            <w:r>
              <w:t>0</w:t>
            </w:r>
          </w:p>
        </w:tc>
        <w:tc>
          <w:tcPr>
            <w:tcW w:w="630" w:type="dxa"/>
          </w:tcPr>
          <w:p w14:paraId="69D0DE0A" w14:textId="77777777" w:rsidR="00F51012" w:rsidRDefault="00F51012" w:rsidP="00101559">
            <w:pPr>
              <w:jc w:val="center"/>
            </w:pPr>
            <w:r>
              <w:t>1</w:t>
            </w:r>
          </w:p>
        </w:tc>
      </w:tr>
      <w:tr w:rsidR="00F51012" w14:paraId="27A4813E" w14:textId="77777777" w:rsidTr="00F72022">
        <w:tc>
          <w:tcPr>
            <w:tcW w:w="810" w:type="dxa"/>
          </w:tcPr>
          <w:p w14:paraId="7FCAE472" w14:textId="77777777" w:rsidR="00F51012" w:rsidRDefault="00F51012" w:rsidP="00101559">
            <w:pPr>
              <w:jc w:val="center"/>
            </w:pPr>
            <w:r>
              <w:t>BEQ</w:t>
            </w:r>
          </w:p>
        </w:tc>
        <w:tc>
          <w:tcPr>
            <w:tcW w:w="720" w:type="dxa"/>
          </w:tcPr>
          <w:p w14:paraId="25AAF575" w14:textId="77777777" w:rsidR="00F51012" w:rsidRDefault="00F51012" w:rsidP="00101559">
            <w:pPr>
              <w:jc w:val="center"/>
            </w:pPr>
            <w:r>
              <w:t>1011</w:t>
            </w:r>
          </w:p>
        </w:tc>
        <w:tc>
          <w:tcPr>
            <w:tcW w:w="990" w:type="dxa"/>
          </w:tcPr>
          <w:p w14:paraId="2A974FB7" w14:textId="77777777" w:rsidR="00F51012" w:rsidRDefault="00F51012" w:rsidP="00101559">
            <w:pPr>
              <w:jc w:val="center"/>
            </w:pPr>
            <w:r>
              <w:t>100</w:t>
            </w:r>
          </w:p>
        </w:tc>
        <w:tc>
          <w:tcPr>
            <w:tcW w:w="1080" w:type="dxa"/>
          </w:tcPr>
          <w:p w14:paraId="09D9DA87" w14:textId="77777777" w:rsidR="00F51012" w:rsidRDefault="00F51012" w:rsidP="00101559">
            <w:pPr>
              <w:jc w:val="center"/>
            </w:pPr>
            <w:r>
              <w:t>X</w:t>
            </w:r>
          </w:p>
        </w:tc>
        <w:tc>
          <w:tcPr>
            <w:tcW w:w="810" w:type="dxa"/>
          </w:tcPr>
          <w:p w14:paraId="05A1259E" w14:textId="77777777" w:rsidR="00F51012" w:rsidRDefault="00F51012" w:rsidP="00101559">
            <w:pPr>
              <w:jc w:val="center"/>
            </w:pPr>
            <w:r>
              <w:t>X</w:t>
            </w:r>
          </w:p>
        </w:tc>
        <w:tc>
          <w:tcPr>
            <w:tcW w:w="754" w:type="dxa"/>
          </w:tcPr>
          <w:p w14:paraId="122CD732" w14:textId="77777777" w:rsidR="00F51012" w:rsidRDefault="00F51012" w:rsidP="00101559">
            <w:pPr>
              <w:jc w:val="center"/>
            </w:pPr>
            <w:r>
              <w:t>0</w:t>
            </w:r>
          </w:p>
        </w:tc>
        <w:tc>
          <w:tcPr>
            <w:tcW w:w="686" w:type="dxa"/>
          </w:tcPr>
          <w:p w14:paraId="5D4866DD" w14:textId="77777777" w:rsidR="00F51012" w:rsidRDefault="00F51012" w:rsidP="00101559">
            <w:pPr>
              <w:jc w:val="center"/>
            </w:pPr>
            <w:r>
              <w:t>1</w:t>
            </w:r>
          </w:p>
        </w:tc>
        <w:tc>
          <w:tcPr>
            <w:tcW w:w="630" w:type="dxa"/>
          </w:tcPr>
          <w:p w14:paraId="3D9F13FD" w14:textId="77777777" w:rsidR="00F51012" w:rsidRDefault="00F51012" w:rsidP="00101559">
            <w:pPr>
              <w:jc w:val="center"/>
            </w:pPr>
            <w:r>
              <w:t>1</w:t>
            </w:r>
          </w:p>
        </w:tc>
        <w:tc>
          <w:tcPr>
            <w:tcW w:w="436" w:type="dxa"/>
          </w:tcPr>
          <w:p w14:paraId="1ACE9360" w14:textId="77777777" w:rsidR="00F51012" w:rsidRDefault="00F51012" w:rsidP="00101559">
            <w:pPr>
              <w:jc w:val="center"/>
            </w:pPr>
            <w:r>
              <w:t>0</w:t>
            </w:r>
          </w:p>
        </w:tc>
        <w:tc>
          <w:tcPr>
            <w:tcW w:w="554" w:type="dxa"/>
          </w:tcPr>
          <w:p w14:paraId="01F881C7" w14:textId="77777777" w:rsidR="00F51012" w:rsidRDefault="00F51012" w:rsidP="00101559">
            <w:pPr>
              <w:jc w:val="center"/>
            </w:pPr>
            <w:r>
              <w:t>0</w:t>
            </w:r>
          </w:p>
        </w:tc>
        <w:tc>
          <w:tcPr>
            <w:tcW w:w="450" w:type="dxa"/>
          </w:tcPr>
          <w:p w14:paraId="35974FBD" w14:textId="77777777" w:rsidR="00F51012" w:rsidRDefault="00F51012" w:rsidP="00101559">
            <w:pPr>
              <w:jc w:val="center"/>
            </w:pPr>
            <w:r>
              <w:t>0</w:t>
            </w:r>
          </w:p>
        </w:tc>
        <w:tc>
          <w:tcPr>
            <w:tcW w:w="630" w:type="dxa"/>
          </w:tcPr>
          <w:p w14:paraId="08DAD218" w14:textId="77777777" w:rsidR="00F51012" w:rsidRDefault="00F51012" w:rsidP="00101559">
            <w:pPr>
              <w:jc w:val="center"/>
            </w:pPr>
            <w:r>
              <w:t>0</w:t>
            </w:r>
          </w:p>
        </w:tc>
        <w:tc>
          <w:tcPr>
            <w:tcW w:w="540" w:type="dxa"/>
          </w:tcPr>
          <w:p w14:paraId="4DBA9153" w14:textId="77777777" w:rsidR="00F51012" w:rsidRDefault="00F51012" w:rsidP="00101559">
            <w:pPr>
              <w:jc w:val="center"/>
            </w:pPr>
            <w:r>
              <w:t>0</w:t>
            </w:r>
          </w:p>
        </w:tc>
        <w:tc>
          <w:tcPr>
            <w:tcW w:w="630" w:type="dxa"/>
          </w:tcPr>
          <w:p w14:paraId="0965F63F" w14:textId="77777777" w:rsidR="00F51012" w:rsidRDefault="00F51012" w:rsidP="00101559">
            <w:pPr>
              <w:jc w:val="center"/>
            </w:pPr>
            <w:r>
              <w:t>0</w:t>
            </w:r>
          </w:p>
        </w:tc>
      </w:tr>
      <w:tr w:rsidR="00F51012" w14:paraId="12C30FA6" w14:textId="77777777" w:rsidTr="00F72022">
        <w:tc>
          <w:tcPr>
            <w:tcW w:w="810" w:type="dxa"/>
          </w:tcPr>
          <w:p w14:paraId="6CFEDD65" w14:textId="77777777" w:rsidR="00F51012" w:rsidRDefault="00F51012" w:rsidP="00101559">
            <w:pPr>
              <w:jc w:val="center"/>
            </w:pPr>
            <w:r>
              <w:t>J</w:t>
            </w:r>
          </w:p>
        </w:tc>
        <w:tc>
          <w:tcPr>
            <w:tcW w:w="720" w:type="dxa"/>
          </w:tcPr>
          <w:p w14:paraId="08805C8A" w14:textId="77777777" w:rsidR="00F51012" w:rsidRDefault="00F51012" w:rsidP="00101559">
            <w:pPr>
              <w:jc w:val="center"/>
            </w:pPr>
            <w:r>
              <w:t>1100</w:t>
            </w:r>
          </w:p>
        </w:tc>
        <w:tc>
          <w:tcPr>
            <w:tcW w:w="990" w:type="dxa"/>
          </w:tcPr>
          <w:p w14:paraId="3F6ABC86" w14:textId="77777777" w:rsidR="00F51012" w:rsidRDefault="00F51012" w:rsidP="00101559">
            <w:pPr>
              <w:jc w:val="center"/>
            </w:pPr>
            <w:r>
              <w:t>X</w:t>
            </w:r>
          </w:p>
        </w:tc>
        <w:tc>
          <w:tcPr>
            <w:tcW w:w="1080" w:type="dxa"/>
          </w:tcPr>
          <w:p w14:paraId="7CCF48D4" w14:textId="77777777" w:rsidR="00F51012" w:rsidRDefault="00F51012" w:rsidP="00101559">
            <w:pPr>
              <w:jc w:val="center"/>
            </w:pPr>
            <w:r>
              <w:t>X</w:t>
            </w:r>
          </w:p>
        </w:tc>
        <w:tc>
          <w:tcPr>
            <w:tcW w:w="810" w:type="dxa"/>
          </w:tcPr>
          <w:p w14:paraId="3729D94A" w14:textId="77777777" w:rsidR="00F51012" w:rsidRDefault="00F51012" w:rsidP="00101559">
            <w:pPr>
              <w:jc w:val="center"/>
            </w:pPr>
            <w:r>
              <w:t>X</w:t>
            </w:r>
          </w:p>
        </w:tc>
        <w:tc>
          <w:tcPr>
            <w:tcW w:w="754" w:type="dxa"/>
          </w:tcPr>
          <w:p w14:paraId="5B81B17D" w14:textId="77777777" w:rsidR="00F51012" w:rsidRDefault="00F51012" w:rsidP="00101559">
            <w:pPr>
              <w:jc w:val="center"/>
            </w:pPr>
            <w:r>
              <w:t>0</w:t>
            </w:r>
          </w:p>
        </w:tc>
        <w:tc>
          <w:tcPr>
            <w:tcW w:w="686" w:type="dxa"/>
          </w:tcPr>
          <w:p w14:paraId="1982FECD" w14:textId="77777777" w:rsidR="00F51012" w:rsidRDefault="00F51012" w:rsidP="00101559">
            <w:pPr>
              <w:jc w:val="center"/>
            </w:pPr>
            <w:r>
              <w:t>X</w:t>
            </w:r>
          </w:p>
        </w:tc>
        <w:tc>
          <w:tcPr>
            <w:tcW w:w="630" w:type="dxa"/>
          </w:tcPr>
          <w:p w14:paraId="5175B1A6" w14:textId="77777777" w:rsidR="00F51012" w:rsidRDefault="00F51012" w:rsidP="00101559">
            <w:pPr>
              <w:jc w:val="center"/>
            </w:pPr>
            <w:r>
              <w:t>0</w:t>
            </w:r>
          </w:p>
        </w:tc>
        <w:tc>
          <w:tcPr>
            <w:tcW w:w="436" w:type="dxa"/>
          </w:tcPr>
          <w:p w14:paraId="2B2D0978" w14:textId="77777777" w:rsidR="00F51012" w:rsidRDefault="00F51012" w:rsidP="00101559">
            <w:pPr>
              <w:jc w:val="center"/>
            </w:pPr>
            <w:r>
              <w:t>1</w:t>
            </w:r>
          </w:p>
        </w:tc>
        <w:tc>
          <w:tcPr>
            <w:tcW w:w="554" w:type="dxa"/>
          </w:tcPr>
          <w:p w14:paraId="79D1041A" w14:textId="77777777" w:rsidR="00F51012" w:rsidRDefault="00F51012" w:rsidP="00101559">
            <w:pPr>
              <w:jc w:val="center"/>
            </w:pPr>
            <w:r>
              <w:t>0</w:t>
            </w:r>
          </w:p>
        </w:tc>
        <w:tc>
          <w:tcPr>
            <w:tcW w:w="450" w:type="dxa"/>
          </w:tcPr>
          <w:p w14:paraId="62974C89" w14:textId="77777777" w:rsidR="00F51012" w:rsidRDefault="00F51012" w:rsidP="00101559">
            <w:pPr>
              <w:jc w:val="center"/>
            </w:pPr>
            <w:r>
              <w:t>0</w:t>
            </w:r>
          </w:p>
        </w:tc>
        <w:tc>
          <w:tcPr>
            <w:tcW w:w="630" w:type="dxa"/>
          </w:tcPr>
          <w:p w14:paraId="615FFD9B" w14:textId="77777777" w:rsidR="00F51012" w:rsidRDefault="00F51012" w:rsidP="00101559">
            <w:pPr>
              <w:jc w:val="center"/>
            </w:pPr>
            <w:r>
              <w:t>0</w:t>
            </w:r>
          </w:p>
        </w:tc>
        <w:tc>
          <w:tcPr>
            <w:tcW w:w="540" w:type="dxa"/>
          </w:tcPr>
          <w:p w14:paraId="3A911B58" w14:textId="77777777" w:rsidR="00F51012" w:rsidRDefault="00F51012" w:rsidP="00101559">
            <w:pPr>
              <w:jc w:val="center"/>
            </w:pPr>
            <w:r>
              <w:t>0</w:t>
            </w:r>
          </w:p>
        </w:tc>
        <w:tc>
          <w:tcPr>
            <w:tcW w:w="630" w:type="dxa"/>
          </w:tcPr>
          <w:p w14:paraId="6BD2D85B" w14:textId="77777777" w:rsidR="00F51012" w:rsidRDefault="00F51012" w:rsidP="00101559">
            <w:pPr>
              <w:jc w:val="center"/>
            </w:pPr>
            <w:r>
              <w:t>0</w:t>
            </w:r>
          </w:p>
        </w:tc>
      </w:tr>
      <w:tr w:rsidR="00F51012" w14:paraId="76624A5A" w14:textId="77777777" w:rsidTr="00F72022">
        <w:tc>
          <w:tcPr>
            <w:tcW w:w="810" w:type="dxa"/>
          </w:tcPr>
          <w:p w14:paraId="603C1F0E" w14:textId="77777777" w:rsidR="00F51012" w:rsidRDefault="00F51012" w:rsidP="00101559">
            <w:pPr>
              <w:jc w:val="center"/>
            </w:pPr>
            <w:r>
              <w:t>JAL</w:t>
            </w:r>
          </w:p>
        </w:tc>
        <w:tc>
          <w:tcPr>
            <w:tcW w:w="720" w:type="dxa"/>
          </w:tcPr>
          <w:p w14:paraId="7D804E6C" w14:textId="77777777" w:rsidR="00F51012" w:rsidRDefault="00F51012" w:rsidP="00101559">
            <w:pPr>
              <w:jc w:val="center"/>
            </w:pPr>
            <w:r>
              <w:t>1101</w:t>
            </w:r>
          </w:p>
        </w:tc>
        <w:tc>
          <w:tcPr>
            <w:tcW w:w="990" w:type="dxa"/>
          </w:tcPr>
          <w:p w14:paraId="3E4D8C7B" w14:textId="77777777" w:rsidR="00F51012" w:rsidRDefault="00F51012" w:rsidP="00101559">
            <w:pPr>
              <w:jc w:val="center"/>
            </w:pPr>
            <w:r>
              <w:t>X</w:t>
            </w:r>
          </w:p>
        </w:tc>
        <w:tc>
          <w:tcPr>
            <w:tcW w:w="1080" w:type="dxa"/>
          </w:tcPr>
          <w:p w14:paraId="40131F47" w14:textId="77777777" w:rsidR="00F51012" w:rsidRDefault="00F51012" w:rsidP="00101559">
            <w:pPr>
              <w:jc w:val="center"/>
            </w:pPr>
            <w:r>
              <w:t>01</w:t>
            </w:r>
          </w:p>
        </w:tc>
        <w:tc>
          <w:tcPr>
            <w:tcW w:w="810" w:type="dxa"/>
          </w:tcPr>
          <w:p w14:paraId="38A3C368" w14:textId="77777777" w:rsidR="00F51012" w:rsidRDefault="00F51012" w:rsidP="00101559">
            <w:pPr>
              <w:jc w:val="center"/>
            </w:pPr>
            <w:r>
              <w:t>X</w:t>
            </w:r>
          </w:p>
        </w:tc>
        <w:tc>
          <w:tcPr>
            <w:tcW w:w="754" w:type="dxa"/>
          </w:tcPr>
          <w:p w14:paraId="7D8C33BC" w14:textId="77777777" w:rsidR="00F51012" w:rsidRDefault="00F51012" w:rsidP="00101559">
            <w:pPr>
              <w:jc w:val="center"/>
            </w:pPr>
            <w:r>
              <w:t>1</w:t>
            </w:r>
          </w:p>
        </w:tc>
        <w:tc>
          <w:tcPr>
            <w:tcW w:w="686" w:type="dxa"/>
          </w:tcPr>
          <w:p w14:paraId="06A9B407" w14:textId="77777777" w:rsidR="00F51012" w:rsidRDefault="00F51012" w:rsidP="00101559">
            <w:pPr>
              <w:jc w:val="center"/>
            </w:pPr>
            <w:r>
              <w:t>X</w:t>
            </w:r>
          </w:p>
        </w:tc>
        <w:tc>
          <w:tcPr>
            <w:tcW w:w="630" w:type="dxa"/>
          </w:tcPr>
          <w:p w14:paraId="376C266B" w14:textId="77777777" w:rsidR="00F51012" w:rsidRDefault="00F51012" w:rsidP="00101559">
            <w:pPr>
              <w:jc w:val="center"/>
            </w:pPr>
            <w:r>
              <w:t>0</w:t>
            </w:r>
          </w:p>
        </w:tc>
        <w:tc>
          <w:tcPr>
            <w:tcW w:w="436" w:type="dxa"/>
          </w:tcPr>
          <w:p w14:paraId="4B0AA159" w14:textId="77777777" w:rsidR="00F51012" w:rsidRDefault="00F51012" w:rsidP="00101559">
            <w:pPr>
              <w:jc w:val="center"/>
            </w:pPr>
            <w:r>
              <w:t>0</w:t>
            </w:r>
          </w:p>
        </w:tc>
        <w:tc>
          <w:tcPr>
            <w:tcW w:w="554" w:type="dxa"/>
          </w:tcPr>
          <w:p w14:paraId="71DCC24C" w14:textId="77777777" w:rsidR="00F51012" w:rsidRDefault="00F51012" w:rsidP="00101559">
            <w:pPr>
              <w:jc w:val="center"/>
            </w:pPr>
            <w:r>
              <w:t>1</w:t>
            </w:r>
          </w:p>
        </w:tc>
        <w:tc>
          <w:tcPr>
            <w:tcW w:w="450" w:type="dxa"/>
          </w:tcPr>
          <w:p w14:paraId="3D16DE30" w14:textId="77777777" w:rsidR="00F51012" w:rsidRDefault="00F51012" w:rsidP="00101559">
            <w:pPr>
              <w:jc w:val="center"/>
            </w:pPr>
            <w:r>
              <w:t>0</w:t>
            </w:r>
          </w:p>
        </w:tc>
        <w:tc>
          <w:tcPr>
            <w:tcW w:w="630" w:type="dxa"/>
          </w:tcPr>
          <w:p w14:paraId="3156A597" w14:textId="77777777" w:rsidR="00F51012" w:rsidRDefault="00F51012" w:rsidP="00101559">
            <w:pPr>
              <w:jc w:val="center"/>
            </w:pPr>
            <w:r>
              <w:t>0</w:t>
            </w:r>
          </w:p>
        </w:tc>
        <w:tc>
          <w:tcPr>
            <w:tcW w:w="540" w:type="dxa"/>
          </w:tcPr>
          <w:p w14:paraId="641B56A3" w14:textId="77777777" w:rsidR="00F51012" w:rsidRDefault="00F51012" w:rsidP="00101559">
            <w:pPr>
              <w:jc w:val="center"/>
            </w:pPr>
            <w:r>
              <w:t>0</w:t>
            </w:r>
          </w:p>
        </w:tc>
        <w:tc>
          <w:tcPr>
            <w:tcW w:w="630" w:type="dxa"/>
          </w:tcPr>
          <w:p w14:paraId="07D7A1AE" w14:textId="77777777" w:rsidR="00F51012" w:rsidRDefault="00F51012" w:rsidP="00101559">
            <w:pPr>
              <w:jc w:val="center"/>
            </w:pPr>
            <w:r>
              <w:t>0</w:t>
            </w:r>
          </w:p>
        </w:tc>
      </w:tr>
      <w:tr w:rsidR="00F51012" w14:paraId="53F5B01B" w14:textId="77777777" w:rsidTr="00F72022">
        <w:tc>
          <w:tcPr>
            <w:tcW w:w="810" w:type="dxa"/>
          </w:tcPr>
          <w:p w14:paraId="33CB5D1A" w14:textId="77777777" w:rsidR="00F51012" w:rsidRDefault="00F51012" w:rsidP="00101559">
            <w:pPr>
              <w:jc w:val="center"/>
            </w:pPr>
            <w:r>
              <w:t>LUI</w:t>
            </w:r>
          </w:p>
        </w:tc>
        <w:tc>
          <w:tcPr>
            <w:tcW w:w="720" w:type="dxa"/>
          </w:tcPr>
          <w:p w14:paraId="1BBF7268" w14:textId="77777777" w:rsidR="00F51012" w:rsidRDefault="00F51012" w:rsidP="00101559">
            <w:pPr>
              <w:jc w:val="center"/>
            </w:pPr>
            <w:r>
              <w:t>1110</w:t>
            </w:r>
          </w:p>
        </w:tc>
        <w:tc>
          <w:tcPr>
            <w:tcW w:w="990" w:type="dxa"/>
          </w:tcPr>
          <w:p w14:paraId="1A94CFF5" w14:textId="77777777" w:rsidR="00F51012" w:rsidRDefault="00F51012" w:rsidP="00101559">
            <w:pPr>
              <w:jc w:val="center"/>
            </w:pPr>
            <w:r>
              <w:t>110</w:t>
            </w:r>
          </w:p>
        </w:tc>
        <w:tc>
          <w:tcPr>
            <w:tcW w:w="1080" w:type="dxa"/>
          </w:tcPr>
          <w:p w14:paraId="59FAAB1E" w14:textId="77777777" w:rsidR="00F51012" w:rsidRDefault="00F51012" w:rsidP="00101559">
            <w:pPr>
              <w:jc w:val="center"/>
            </w:pPr>
            <w:r>
              <w:t>00</w:t>
            </w:r>
          </w:p>
        </w:tc>
        <w:tc>
          <w:tcPr>
            <w:tcW w:w="810" w:type="dxa"/>
          </w:tcPr>
          <w:p w14:paraId="008371D3" w14:textId="77777777" w:rsidR="00F51012" w:rsidRDefault="00F51012" w:rsidP="00101559">
            <w:pPr>
              <w:jc w:val="center"/>
            </w:pPr>
            <w:r>
              <w:t>X</w:t>
            </w:r>
          </w:p>
        </w:tc>
        <w:tc>
          <w:tcPr>
            <w:tcW w:w="754" w:type="dxa"/>
          </w:tcPr>
          <w:p w14:paraId="4DB2498C" w14:textId="77777777" w:rsidR="00F51012" w:rsidRDefault="00F51012" w:rsidP="00101559">
            <w:pPr>
              <w:jc w:val="center"/>
            </w:pPr>
            <w:r>
              <w:t>1</w:t>
            </w:r>
          </w:p>
        </w:tc>
        <w:tc>
          <w:tcPr>
            <w:tcW w:w="686" w:type="dxa"/>
          </w:tcPr>
          <w:p w14:paraId="4BBC6BE8" w14:textId="77777777" w:rsidR="00F51012" w:rsidRDefault="00F51012" w:rsidP="00101559">
            <w:pPr>
              <w:jc w:val="center"/>
            </w:pPr>
            <w:r>
              <w:t>1</w:t>
            </w:r>
          </w:p>
        </w:tc>
        <w:tc>
          <w:tcPr>
            <w:tcW w:w="630" w:type="dxa"/>
          </w:tcPr>
          <w:p w14:paraId="168485BD" w14:textId="77777777" w:rsidR="00F51012" w:rsidRDefault="00F51012" w:rsidP="00101559">
            <w:pPr>
              <w:jc w:val="center"/>
            </w:pPr>
            <w:r>
              <w:t>0</w:t>
            </w:r>
          </w:p>
        </w:tc>
        <w:tc>
          <w:tcPr>
            <w:tcW w:w="436" w:type="dxa"/>
          </w:tcPr>
          <w:p w14:paraId="750B710F" w14:textId="77777777" w:rsidR="00F51012" w:rsidRDefault="00F51012" w:rsidP="00101559">
            <w:pPr>
              <w:jc w:val="center"/>
            </w:pPr>
            <w:r>
              <w:t>0</w:t>
            </w:r>
          </w:p>
        </w:tc>
        <w:tc>
          <w:tcPr>
            <w:tcW w:w="554" w:type="dxa"/>
          </w:tcPr>
          <w:p w14:paraId="52FD3EA4" w14:textId="77777777" w:rsidR="00F51012" w:rsidRDefault="00F51012" w:rsidP="00101559">
            <w:pPr>
              <w:jc w:val="center"/>
            </w:pPr>
            <w:r>
              <w:t>0</w:t>
            </w:r>
          </w:p>
        </w:tc>
        <w:tc>
          <w:tcPr>
            <w:tcW w:w="450" w:type="dxa"/>
          </w:tcPr>
          <w:p w14:paraId="5858EC86" w14:textId="77777777" w:rsidR="00F51012" w:rsidRDefault="00F51012" w:rsidP="00101559">
            <w:pPr>
              <w:jc w:val="center"/>
            </w:pPr>
            <w:r>
              <w:t>0</w:t>
            </w:r>
          </w:p>
        </w:tc>
        <w:tc>
          <w:tcPr>
            <w:tcW w:w="630" w:type="dxa"/>
          </w:tcPr>
          <w:p w14:paraId="6676AD70" w14:textId="77777777" w:rsidR="00F51012" w:rsidRDefault="00F51012" w:rsidP="00101559">
            <w:pPr>
              <w:jc w:val="center"/>
            </w:pPr>
            <w:r>
              <w:t>0</w:t>
            </w:r>
          </w:p>
        </w:tc>
        <w:tc>
          <w:tcPr>
            <w:tcW w:w="540" w:type="dxa"/>
          </w:tcPr>
          <w:p w14:paraId="71E89CF1" w14:textId="77777777" w:rsidR="00F51012" w:rsidRDefault="00F51012" w:rsidP="00101559">
            <w:pPr>
              <w:jc w:val="center"/>
            </w:pPr>
            <w:r>
              <w:t>0</w:t>
            </w:r>
          </w:p>
        </w:tc>
        <w:tc>
          <w:tcPr>
            <w:tcW w:w="630" w:type="dxa"/>
          </w:tcPr>
          <w:p w14:paraId="03D9C20A" w14:textId="77777777" w:rsidR="00F51012" w:rsidRDefault="00F51012" w:rsidP="000D4A1F">
            <w:pPr>
              <w:keepNext/>
              <w:jc w:val="center"/>
            </w:pPr>
            <w:r>
              <w:t>0</w:t>
            </w:r>
          </w:p>
        </w:tc>
      </w:tr>
    </w:tbl>
    <w:p w14:paraId="1D30E65C" w14:textId="12F9FC41" w:rsidR="000D4A1F" w:rsidRDefault="000D4A1F">
      <w:pPr>
        <w:pStyle w:val="Caption"/>
      </w:pPr>
      <w:bookmarkStart w:id="106" w:name="_Toc105964514"/>
      <w:r>
        <w:lastRenderedPageBreak/>
        <w:t xml:space="preserve">Table </w:t>
      </w:r>
      <w:fldSimple w:instr=" SEQ Table \* ARABIC ">
        <w:r w:rsidR="000D762C">
          <w:rPr>
            <w:noProof/>
          </w:rPr>
          <w:t>4</w:t>
        </w:r>
      </w:fldSimple>
      <w:r>
        <w:rPr>
          <w:lang w:val="en-US"/>
        </w:rPr>
        <w:t xml:space="preserve"> Control unit truth table</w:t>
      </w:r>
      <w:bookmarkEnd w:id="106"/>
    </w:p>
    <w:p w14:paraId="1371D7AC" w14:textId="77777777" w:rsidR="00F51012" w:rsidRPr="00FB2147" w:rsidRDefault="00F51012" w:rsidP="00F51012">
      <w:pPr>
        <w:rPr>
          <w:rFonts w:asciiTheme="minorBidi" w:hAnsiTheme="minorBidi" w:cstheme="minorBidi"/>
          <w:b/>
          <w:bCs/>
          <w:sz w:val="24"/>
          <w:szCs w:val="24"/>
        </w:rPr>
      </w:pPr>
      <w:r w:rsidRPr="00FB2147">
        <w:rPr>
          <w:rFonts w:asciiTheme="minorBidi" w:hAnsiTheme="minorBidi" w:cstheme="minorBidi"/>
          <w:b/>
          <w:bCs/>
          <w:sz w:val="24"/>
          <w:szCs w:val="24"/>
        </w:rPr>
        <w:t>Expiration signal:</w:t>
      </w:r>
    </w:p>
    <w:p w14:paraId="116BAF7D" w14:textId="77777777" w:rsidR="00F51012" w:rsidRPr="00CD326E" w:rsidRDefault="00F51012" w:rsidP="00F51012">
      <w:pPr>
        <w:rPr>
          <w:rFonts w:asciiTheme="minorBidi" w:hAnsiTheme="minorBidi" w:cstheme="minorBidi"/>
          <w:color w:val="202124"/>
          <w:sz w:val="24"/>
          <w:szCs w:val="24"/>
          <w:shd w:val="clear" w:color="auto" w:fill="FFFFFF"/>
        </w:rPr>
      </w:pPr>
      <w:proofErr w:type="spellStart"/>
      <w:r w:rsidRPr="00CD326E">
        <w:rPr>
          <w:rFonts w:asciiTheme="minorBidi" w:hAnsiTheme="minorBidi" w:cstheme="minorBidi"/>
          <w:sz w:val="24"/>
          <w:szCs w:val="24"/>
        </w:rPr>
        <w:t>Regdest</w:t>
      </w:r>
      <w:proofErr w:type="spellEnd"/>
      <w:r w:rsidRPr="00CD326E">
        <w:rPr>
          <w:rFonts w:asciiTheme="minorBidi" w:hAnsiTheme="minorBidi" w:cstheme="minorBidi"/>
          <w:sz w:val="24"/>
          <w:szCs w:val="24"/>
        </w:rPr>
        <w:t xml:space="preserve"> [0] = </w:t>
      </w:r>
      <w:proofErr w:type="gramStart"/>
      <w:r w:rsidRPr="00CD326E">
        <w:rPr>
          <w:rFonts w:asciiTheme="minorBidi" w:hAnsiTheme="minorBidi" w:cstheme="minorBidi"/>
          <w:color w:val="202124"/>
          <w:sz w:val="24"/>
          <w:szCs w:val="24"/>
          <w:shd w:val="clear" w:color="auto" w:fill="FFFFFF"/>
        </w:rPr>
        <w:t>¬(</w:t>
      </w:r>
      <w:proofErr w:type="gramEnd"/>
      <w:r w:rsidRPr="00CD326E">
        <w:rPr>
          <w:rFonts w:asciiTheme="minorBidi" w:hAnsiTheme="minorBidi" w:cstheme="minorBidi"/>
          <w:color w:val="202124"/>
          <w:sz w:val="24"/>
          <w:szCs w:val="24"/>
          <w:shd w:val="clear" w:color="auto" w:fill="FFFFFF"/>
        </w:rPr>
        <w:t>Jal x LUI)</w:t>
      </w:r>
    </w:p>
    <w:p w14:paraId="6B380541" w14:textId="77777777" w:rsidR="00F51012" w:rsidRDefault="00F51012" w:rsidP="00F51012">
      <w:pPr>
        <w:rPr>
          <w:rFonts w:asciiTheme="minorBidi" w:hAnsiTheme="minorBidi" w:cstheme="minorBidi"/>
          <w:color w:val="202124"/>
          <w:sz w:val="24"/>
          <w:szCs w:val="24"/>
          <w:shd w:val="clear" w:color="auto" w:fill="FFFFFF"/>
        </w:rPr>
      </w:pPr>
      <w:r w:rsidRPr="00CD326E">
        <w:rPr>
          <w:rFonts w:asciiTheme="minorBidi" w:hAnsiTheme="minorBidi" w:cstheme="minorBidi"/>
          <w:color w:val="202124"/>
          <w:sz w:val="24"/>
          <w:szCs w:val="24"/>
          <w:shd w:val="clear" w:color="auto" w:fill="FFFFFF"/>
        </w:rPr>
        <w:tab/>
        <w:t xml:space="preserve"> [0] = (</w:t>
      </w:r>
      <w:proofErr w:type="spellStart"/>
      <w:r w:rsidRPr="00CD326E">
        <w:rPr>
          <w:rFonts w:asciiTheme="minorBidi" w:hAnsiTheme="minorBidi" w:cstheme="minorBidi"/>
          <w:color w:val="202124"/>
          <w:sz w:val="24"/>
          <w:szCs w:val="24"/>
          <w:shd w:val="clear" w:color="auto" w:fill="FFFFFF"/>
        </w:rPr>
        <w:t>a`b</w:t>
      </w:r>
      <w:proofErr w:type="spellEnd"/>
      <w:proofErr w:type="gramStart"/>
      <w:r w:rsidRPr="00CD326E">
        <w:rPr>
          <w:rFonts w:asciiTheme="minorBidi" w:hAnsiTheme="minorBidi" w:cstheme="minorBidi"/>
          <w:color w:val="202124"/>
          <w:sz w:val="24"/>
          <w:szCs w:val="24"/>
          <w:shd w:val="clear" w:color="auto" w:fill="FFFFFF"/>
        </w:rPr>
        <w:t>`)+</w:t>
      </w:r>
      <w:proofErr w:type="gramEnd"/>
      <w:r w:rsidRPr="00CD326E">
        <w:rPr>
          <w:rFonts w:asciiTheme="minorBidi" w:hAnsiTheme="minorBidi" w:cstheme="minorBidi"/>
          <w:color w:val="202124"/>
          <w:sz w:val="24"/>
          <w:szCs w:val="24"/>
          <w:shd w:val="clear" w:color="auto" w:fill="FFFFFF"/>
        </w:rPr>
        <w:t xml:space="preserve"> </w:t>
      </w:r>
      <w:proofErr w:type="spellStart"/>
      <w:r w:rsidRPr="00CD326E">
        <w:rPr>
          <w:rFonts w:asciiTheme="minorBidi" w:hAnsiTheme="minorBidi" w:cstheme="minorBidi"/>
          <w:color w:val="202124"/>
          <w:sz w:val="24"/>
          <w:szCs w:val="24"/>
          <w:shd w:val="clear" w:color="auto" w:fill="FFFFFF"/>
        </w:rPr>
        <w:t>bc</w:t>
      </w:r>
      <w:proofErr w:type="spellEnd"/>
      <w:r w:rsidRPr="00CD326E">
        <w:rPr>
          <w:rFonts w:asciiTheme="minorBidi" w:hAnsiTheme="minorBidi" w:cstheme="minorBidi"/>
          <w:color w:val="202124"/>
          <w:sz w:val="24"/>
          <w:szCs w:val="24"/>
          <w:shd w:val="clear" w:color="auto" w:fill="FFFFFF"/>
        </w:rPr>
        <w:t>`</w:t>
      </w:r>
    </w:p>
    <w:p w14:paraId="3BCDDA5F" w14:textId="7FC9F2B1" w:rsidR="00A75886" w:rsidRPr="005A6A72" w:rsidRDefault="00F51012" w:rsidP="005A6A72">
      <w:pPr>
        <w:rPr>
          <w:rFonts w:asciiTheme="minorBidi" w:hAnsiTheme="minorBidi" w:cstheme="minorBidi"/>
          <w:sz w:val="24"/>
          <w:szCs w:val="24"/>
        </w:rPr>
      </w:pPr>
      <w:r>
        <w:rPr>
          <w:rFonts w:asciiTheme="minorBidi" w:hAnsiTheme="minorBidi" w:cstheme="minorBidi"/>
          <w:sz w:val="24"/>
          <w:szCs w:val="24"/>
        </w:rPr>
        <w:t>And we calculated it for all other labels</w:t>
      </w:r>
    </w:p>
    <w:p w14:paraId="0BF8AB31" w14:textId="5315F9A3" w:rsidR="00A75886" w:rsidRDefault="00A75886" w:rsidP="00A75886">
      <w:r>
        <w:t>BEQ = BEQ</w:t>
      </w:r>
    </w:p>
    <w:p w14:paraId="5DCC3524" w14:textId="6CCEC2D9" w:rsidR="00A75886" w:rsidRDefault="00A75886" w:rsidP="00A75886">
      <w:r>
        <w:t>J = J</w:t>
      </w:r>
    </w:p>
    <w:p w14:paraId="7E1F84B6" w14:textId="7E6E6968" w:rsidR="00A75886" w:rsidRDefault="00A75886" w:rsidP="00A75886">
      <w:r>
        <w:t>JAL = JAL</w:t>
      </w:r>
    </w:p>
    <w:p w14:paraId="4425F5F3" w14:textId="3FB0D87F" w:rsidR="00A75886" w:rsidRDefault="00A75886" w:rsidP="005A6A72">
      <w:r>
        <w:t>LUI = LUI</w:t>
      </w:r>
    </w:p>
    <w:p w14:paraId="205E2ED2" w14:textId="69E82D65" w:rsidR="00A75886" w:rsidRDefault="00A75886" w:rsidP="00A75886">
      <w:r>
        <w:t>LBU = LBU</w:t>
      </w:r>
    </w:p>
    <w:p w14:paraId="5836F1A6" w14:textId="3A5326F6" w:rsidR="00A75886" w:rsidRDefault="00A75886" w:rsidP="00A75886">
      <w:r>
        <w:t>LB = LB</w:t>
      </w:r>
    </w:p>
    <w:p w14:paraId="4702AFEF" w14:textId="77777777" w:rsidR="005F3BF8" w:rsidRDefault="005F3BF8" w:rsidP="005F3BF8">
      <w:pPr>
        <w:pStyle w:val="Heading3"/>
      </w:pPr>
      <w:bookmarkStart w:id="107" w:name="_Toc105964435"/>
      <w:proofErr w:type="spellStart"/>
      <w:r>
        <w:t>Lws</w:t>
      </w:r>
      <w:proofErr w:type="spellEnd"/>
      <w:r>
        <w:t xml:space="preserve"> or </w:t>
      </w:r>
      <w:proofErr w:type="spellStart"/>
      <w:r>
        <w:t>Lw</w:t>
      </w:r>
      <w:bookmarkEnd w:id="107"/>
      <w:proofErr w:type="spellEnd"/>
    </w:p>
    <w:p w14:paraId="4D24430F" w14:textId="77777777" w:rsidR="005F3BF8" w:rsidRDefault="005F3BF8" w:rsidP="005F3BF8">
      <w:pPr>
        <w:keepNext/>
      </w:pPr>
      <w:r>
        <w:rPr>
          <w:noProof/>
        </w:rPr>
        <w:drawing>
          <wp:inline distT="0" distB="0" distL="0" distR="0" wp14:anchorId="626683FA" wp14:editId="11E204E2">
            <wp:extent cx="4832985" cy="638175"/>
            <wp:effectExtent l="0" t="0" r="5715" b="0"/>
            <wp:docPr id="28" name="Picture 2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rectangle&#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839726" cy="639029"/>
                    </a:xfrm>
                    <a:prstGeom prst="rect">
                      <a:avLst/>
                    </a:prstGeom>
                  </pic:spPr>
                </pic:pic>
              </a:graphicData>
            </a:graphic>
          </wp:inline>
        </w:drawing>
      </w:r>
    </w:p>
    <w:p w14:paraId="032D6B1F" w14:textId="173D2089" w:rsidR="005F3BF8" w:rsidRDefault="005F3BF8" w:rsidP="005F3BF8">
      <w:pPr>
        <w:pStyle w:val="Caption"/>
      </w:pPr>
      <w:bookmarkStart w:id="108" w:name="_Toc105863281"/>
      <w:bookmarkStart w:id="109" w:name="_Toc105863868"/>
      <w:bookmarkStart w:id="110" w:name="_Toc105964262"/>
      <w:bookmarkStart w:id="111" w:name="_Toc105964500"/>
      <w:r>
        <w:t xml:space="preserve">Figure </w:t>
      </w:r>
      <w:r>
        <w:fldChar w:fldCharType="begin"/>
      </w:r>
      <w:r>
        <w:instrText>SEQ Figure \* ARABIC</w:instrText>
      </w:r>
      <w:r>
        <w:fldChar w:fldCharType="separate"/>
      </w:r>
      <w:r w:rsidR="000D762C">
        <w:rPr>
          <w:noProof/>
        </w:rPr>
        <w:t>21</w:t>
      </w:r>
      <w:r>
        <w:fldChar w:fldCharType="end"/>
      </w:r>
      <w:r>
        <w:rPr>
          <w:lang w:val="en-US"/>
        </w:rPr>
        <w:t xml:space="preserve"> </w:t>
      </w:r>
      <w:proofErr w:type="spellStart"/>
      <w:r>
        <w:rPr>
          <w:lang w:val="en-US"/>
        </w:rPr>
        <w:t>Lws</w:t>
      </w:r>
      <w:proofErr w:type="spellEnd"/>
      <w:r>
        <w:rPr>
          <w:lang w:val="en-US"/>
        </w:rPr>
        <w:t xml:space="preserve"> or </w:t>
      </w:r>
      <w:proofErr w:type="spellStart"/>
      <w:r>
        <w:rPr>
          <w:lang w:val="en-US"/>
        </w:rPr>
        <w:t>Lw</w:t>
      </w:r>
      <w:bookmarkEnd w:id="108"/>
      <w:bookmarkEnd w:id="109"/>
      <w:bookmarkEnd w:id="110"/>
      <w:bookmarkEnd w:id="111"/>
      <w:proofErr w:type="spellEnd"/>
    </w:p>
    <w:p w14:paraId="0073417B" w14:textId="77777777" w:rsidR="005F3BF8" w:rsidRDefault="005F3BF8" w:rsidP="005F3BF8"/>
    <w:p w14:paraId="60A3CE85" w14:textId="77777777" w:rsidR="005F3BF8" w:rsidRDefault="005F3BF8" w:rsidP="005F3BF8"/>
    <w:p w14:paraId="0736B60E" w14:textId="77777777" w:rsidR="005F3BF8" w:rsidRDefault="005F3BF8" w:rsidP="005F3BF8"/>
    <w:p w14:paraId="58F2F37A" w14:textId="77777777" w:rsidR="005F3BF8" w:rsidRDefault="005F3BF8" w:rsidP="005F3BF8"/>
    <w:p w14:paraId="7B737897" w14:textId="11A8D324" w:rsidR="005F3BF8" w:rsidRDefault="005F3BF8" w:rsidP="005F3BF8"/>
    <w:p w14:paraId="48419B09" w14:textId="77777777" w:rsidR="005F3BF8" w:rsidRDefault="005F3BF8" w:rsidP="005F3BF8">
      <w:pPr>
        <w:pStyle w:val="Heading3"/>
      </w:pPr>
      <w:bookmarkStart w:id="112" w:name="_Toc105964436"/>
      <w:r>
        <w:t>Pipeline Circuit</w:t>
      </w:r>
      <w:bookmarkEnd w:id="112"/>
    </w:p>
    <w:p w14:paraId="488738B7" w14:textId="4E4AE25C" w:rsidR="00CA69CE" w:rsidRPr="00CA69CE" w:rsidRDefault="000D4A1F" w:rsidP="00CA69CE">
      <w:r w:rsidRPr="000D4A1F">
        <w:t>Pipelining is a method of executing many instructions at the same time. The pipeline is split into stages, each of which is joined to the next to create a pipe-like structure. Instructions come in from one end and leave from the other. Pipelining improves the total flow of instructions.</w:t>
      </w:r>
    </w:p>
    <w:p w14:paraId="17E58DBA" w14:textId="77777777" w:rsidR="005F3BF8" w:rsidRDefault="005F3BF8" w:rsidP="005F3BF8">
      <w:pPr>
        <w:keepNext/>
      </w:pPr>
      <w:r>
        <w:rPr>
          <w:noProof/>
        </w:rPr>
        <w:lastRenderedPageBreak/>
        <w:drawing>
          <wp:inline distT="0" distB="0" distL="0" distR="0" wp14:anchorId="0F1FF8FC" wp14:editId="589F8894">
            <wp:extent cx="5943600" cy="2835275"/>
            <wp:effectExtent l="0" t="0" r="0" b="3175"/>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5C7AC9CC" w14:textId="1DBF9E7F" w:rsidR="005F3BF8" w:rsidRDefault="005F3BF8" w:rsidP="005F3BF8">
      <w:pPr>
        <w:pStyle w:val="Caption"/>
      </w:pPr>
      <w:bookmarkStart w:id="113" w:name="_Toc105863870"/>
      <w:bookmarkStart w:id="114" w:name="_Toc105863283"/>
      <w:bookmarkStart w:id="115" w:name="_Toc105964263"/>
      <w:bookmarkStart w:id="116" w:name="_Toc105964501"/>
      <w:r>
        <w:t xml:space="preserve">Figure </w:t>
      </w:r>
      <w:r>
        <w:fldChar w:fldCharType="begin"/>
      </w:r>
      <w:r>
        <w:instrText>SEQ Figure \* ARABIC</w:instrText>
      </w:r>
      <w:r>
        <w:fldChar w:fldCharType="separate"/>
      </w:r>
      <w:r w:rsidR="000D762C">
        <w:rPr>
          <w:noProof/>
        </w:rPr>
        <w:t>22</w:t>
      </w:r>
      <w:r>
        <w:fldChar w:fldCharType="end"/>
      </w:r>
      <w:r>
        <w:rPr>
          <w:lang w:val="en-US"/>
        </w:rPr>
        <w:t xml:space="preserve"> Pipeline Circuit</w:t>
      </w:r>
      <w:bookmarkEnd w:id="113"/>
      <w:bookmarkEnd w:id="114"/>
      <w:bookmarkEnd w:id="115"/>
      <w:bookmarkEnd w:id="116"/>
    </w:p>
    <w:p w14:paraId="6D9C7DE9" w14:textId="77777777" w:rsidR="005F3BF8" w:rsidRDefault="005F3BF8" w:rsidP="005F3BF8">
      <w:pPr>
        <w:rPr>
          <w:sz w:val="28"/>
          <w:szCs w:val="28"/>
        </w:rPr>
      </w:pPr>
    </w:p>
    <w:p w14:paraId="6EEF31D3" w14:textId="5109632E" w:rsidR="005F3BF8" w:rsidRDefault="005F3BF8" w:rsidP="009D6700">
      <w:pPr>
        <w:pStyle w:val="Heading1"/>
        <w:rPr>
          <w:lang w:val="en-US"/>
        </w:rPr>
      </w:pPr>
      <w:bookmarkStart w:id="117" w:name="_Toc2594741"/>
      <w:bookmarkStart w:id="118" w:name="_Toc105772487"/>
      <w:bookmarkStart w:id="119" w:name="_Toc100702088"/>
      <w:bookmarkStart w:id="120" w:name="_Toc105964437"/>
      <w:r>
        <w:rPr>
          <w:lang w:val="en-US"/>
        </w:rPr>
        <w:t>Simulation and Testing</w:t>
      </w:r>
      <w:bookmarkEnd w:id="117"/>
      <w:bookmarkEnd w:id="118"/>
      <w:bookmarkEnd w:id="119"/>
      <w:bookmarkEnd w:id="120"/>
    </w:p>
    <w:p w14:paraId="499623CD" w14:textId="7EB3424B" w:rsidR="009D6700" w:rsidRDefault="009D6700" w:rsidP="009D6700">
      <w:pPr>
        <w:rPr>
          <w:lang w:val="en-US"/>
        </w:rPr>
      </w:pPr>
      <w:r>
        <w:rPr>
          <w:lang w:val="en-US"/>
        </w:rPr>
        <w:t xml:space="preserve">We will test a case that contains many </w:t>
      </w:r>
      <w:r w:rsidR="00FB1E0C">
        <w:rPr>
          <w:lang w:val="en-US"/>
        </w:rPr>
        <w:t xml:space="preserve">functions which are: </w:t>
      </w:r>
      <w:proofErr w:type="spellStart"/>
      <w:r w:rsidR="00FB1E0C">
        <w:rPr>
          <w:lang w:val="en-US"/>
        </w:rPr>
        <w:t>addi</w:t>
      </w:r>
      <w:proofErr w:type="spellEnd"/>
      <w:r w:rsidR="00FB1E0C">
        <w:rPr>
          <w:lang w:val="en-US"/>
        </w:rPr>
        <w:t xml:space="preserve">, sub, </w:t>
      </w:r>
      <w:proofErr w:type="spellStart"/>
      <w:r w:rsidR="00FB1E0C">
        <w:rPr>
          <w:lang w:val="en-US"/>
        </w:rPr>
        <w:t>beq</w:t>
      </w:r>
      <w:proofErr w:type="spellEnd"/>
      <w:r w:rsidR="00FB1E0C">
        <w:rPr>
          <w:lang w:val="en-US"/>
        </w:rPr>
        <w:t xml:space="preserve">, </w:t>
      </w:r>
      <w:proofErr w:type="spellStart"/>
      <w:r w:rsidR="00FB1E0C">
        <w:rPr>
          <w:lang w:val="en-US"/>
        </w:rPr>
        <w:t>l</w:t>
      </w:r>
      <w:r w:rsidR="00B71807">
        <w:rPr>
          <w:lang w:val="en-US"/>
        </w:rPr>
        <w:t>w</w:t>
      </w:r>
      <w:proofErr w:type="spellEnd"/>
      <w:r w:rsidR="00B71807">
        <w:rPr>
          <w:lang w:val="en-US"/>
        </w:rPr>
        <w:t>, J and the code is:</w:t>
      </w:r>
    </w:p>
    <w:p w14:paraId="42824768" w14:textId="21984160" w:rsidR="00B85395" w:rsidRPr="00B85395" w:rsidRDefault="00B85395" w:rsidP="00B85395">
      <w:pPr>
        <w:rPr>
          <w:lang w:val="en-US"/>
        </w:rPr>
      </w:pPr>
      <w:proofErr w:type="spellStart"/>
      <w:r w:rsidRPr="00B85395">
        <w:rPr>
          <w:lang w:val="en-US"/>
        </w:rPr>
        <w:t>l</w:t>
      </w:r>
      <w:r w:rsidR="00F61E69">
        <w:rPr>
          <w:lang w:val="en-US"/>
        </w:rPr>
        <w:t>w</w:t>
      </w:r>
      <w:proofErr w:type="spellEnd"/>
      <w:r w:rsidRPr="00B85395">
        <w:rPr>
          <w:lang w:val="en-US"/>
        </w:rPr>
        <w:t xml:space="preserve"> r1, 5</w:t>
      </w:r>
    </w:p>
    <w:p w14:paraId="1AFA2964" w14:textId="422D44D0" w:rsidR="00B85395" w:rsidRPr="00B85395" w:rsidRDefault="00B85395" w:rsidP="00B85395">
      <w:pPr>
        <w:rPr>
          <w:lang w:val="en-US"/>
        </w:rPr>
      </w:pPr>
      <w:proofErr w:type="spellStart"/>
      <w:r w:rsidRPr="00B85395">
        <w:rPr>
          <w:lang w:val="en-US"/>
        </w:rPr>
        <w:t>l</w:t>
      </w:r>
      <w:r w:rsidR="00F61E69">
        <w:rPr>
          <w:lang w:val="en-US"/>
        </w:rPr>
        <w:t>w</w:t>
      </w:r>
      <w:proofErr w:type="spellEnd"/>
      <w:r w:rsidRPr="00B85395">
        <w:rPr>
          <w:lang w:val="en-US"/>
        </w:rPr>
        <w:t xml:space="preserve"> r2,1</w:t>
      </w:r>
    </w:p>
    <w:p w14:paraId="05F1D3DD" w14:textId="77777777" w:rsidR="00B85395" w:rsidRPr="00B85395" w:rsidRDefault="00B85395" w:rsidP="00B85395">
      <w:pPr>
        <w:rPr>
          <w:lang w:val="en-US"/>
        </w:rPr>
      </w:pPr>
      <w:r w:rsidRPr="00B85395">
        <w:rPr>
          <w:lang w:val="en-US"/>
        </w:rPr>
        <w:t>loop:</w:t>
      </w:r>
    </w:p>
    <w:p w14:paraId="29598A12" w14:textId="77777777" w:rsidR="00B85395" w:rsidRPr="00B85395" w:rsidRDefault="00B85395" w:rsidP="00B85395">
      <w:pPr>
        <w:rPr>
          <w:lang w:val="en-US"/>
        </w:rPr>
      </w:pPr>
      <w:r w:rsidRPr="00B85395">
        <w:rPr>
          <w:lang w:val="en-US"/>
        </w:rPr>
        <w:tab/>
      </w:r>
      <w:proofErr w:type="spellStart"/>
      <w:r w:rsidRPr="00B85395">
        <w:rPr>
          <w:lang w:val="en-US"/>
        </w:rPr>
        <w:t>beq</w:t>
      </w:r>
      <w:proofErr w:type="spellEnd"/>
      <w:r w:rsidRPr="00B85395">
        <w:rPr>
          <w:lang w:val="en-US"/>
        </w:rPr>
        <w:t xml:space="preserve"> r2, 5, exit</w:t>
      </w:r>
    </w:p>
    <w:p w14:paraId="6B12A4A3" w14:textId="77777777" w:rsidR="00B85395" w:rsidRPr="00B85395" w:rsidRDefault="00B85395" w:rsidP="00B85395">
      <w:pPr>
        <w:rPr>
          <w:lang w:val="en-US"/>
        </w:rPr>
      </w:pPr>
      <w:r w:rsidRPr="00B85395">
        <w:rPr>
          <w:lang w:val="en-US"/>
        </w:rPr>
        <w:tab/>
        <w:t>sub r</w:t>
      </w:r>
      <w:proofErr w:type="gramStart"/>
      <w:r w:rsidRPr="00B85395">
        <w:rPr>
          <w:lang w:val="en-US"/>
        </w:rPr>
        <w:t>1,r</w:t>
      </w:r>
      <w:proofErr w:type="gramEnd"/>
      <w:r w:rsidRPr="00B85395">
        <w:rPr>
          <w:lang w:val="en-US"/>
        </w:rPr>
        <w:t>1,1</w:t>
      </w:r>
    </w:p>
    <w:p w14:paraId="4542E1B9" w14:textId="77777777" w:rsidR="00B85395" w:rsidRPr="00B85395" w:rsidRDefault="00B85395" w:rsidP="00B85395">
      <w:pPr>
        <w:rPr>
          <w:lang w:val="en-US"/>
        </w:rPr>
      </w:pPr>
      <w:r w:rsidRPr="00B85395">
        <w:rPr>
          <w:lang w:val="en-US"/>
        </w:rPr>
        <w:tab/>
      </w:r>
      <w:proofErr w:type="spellStart"/>
      <w:r w:rsidRPr="00B85395">
        <w:rPr>
          <w:lang w:val="en-US"/>
        </w:rPr>
        <w:t>addi</w:t>
      </w:r>
      <w:proofErr w:type="spellEnd"/>
      <w:r w:rsidRPr="00B85395">
        <w:rPr>
          <w:lang w:val="en-US"/>
        </w:rPr>
        <w:t xml:space="preserve"> r</w:t>
      </w:r>
      <w:proofErr w:type="gramStart"/>
      <w:r w:rsidRPr="00B85395">
        <w:rPr>
          <w:lang w:val="en-US"/>
        </w:rPr>
        <w:t>2,r</w:t>
      </w:r>
      <w:proofErr w:type="gramEnd"/>
      <w:r w:rsidRPr="00B85395">
        <w:rPr>
          <w:lang w:val="en-US"/>
        </w:rPr>
        <w:t>2,1</w:t>
      </w:r>
    </w:p>
    <w:p w14:paraId="31DA4E40" w14:textId="77777777" w:rsidR="00B85395" w:rsidRPr="00B85395" w:rsidRDefault="00B85395" w:rsidP="00B85395">
      <w:pPr>
        <w:rPr>
          <w:lang w:val="en-US"/>
        </w:rPr>
      </w:pPr>
      <w:r w:rsidRPr="00B85395">
        <w:rPr>
          <w:lang w:val="en-US"/>
        </w:rPr>
        <w:tab/>
        <w:t>j loop</w:t>
      </w:r>
    </w:p>
    <w:p w14:paraId="1D226090" w14:textId="18B6A6F9" w:rsidR="00B71807" w:rsidRDefault="00B85395" w:rsidP="00B85395">
      <w:pPr>
        <w:rPr>
          <w:lang w:val="en-US"/>
        </w:rPr>
      </w:pPr>
      <w:r w:rsidRPr="00B85395">
        <w:rPr>
          <w:lang w:val="en-US"/>
        </w:rPr>
        <w:t>exit</w:t>
      </w:r>
    </w:p>
    <w:p w14:paraId="50D516AC" w14:textId="470840B9" w:rsidR="00D70DA5" w:rsidRDefault="009E3FB3" w:rsidP="009D6700">
      <w:pPr>
        <w:rPr>
          <w:lang w:val="en-US"/>
        </w:rPr>
      </w:pPr>
      <w:r>
        <w:rPr>
          <w:lang w:val="en-US"/>
        </w:rPr>
        <w:t xml:space="preserve">And after </w:t>
      </w:r>
      <w:proofErr w:type="gramStart"/>
      <w:r>
        <w:rPr>
          <w:lang w:val="en-US"/>
        </w:rPr>
        <w:t>translate</w:t>
      </w:r>
      <w:proofErr w:type="gramEnd"/>
      <w:r>
        <w:rPr>
          <w:lang w:val="en-US"/>
        </w:rPr>
        <w:t xml:space="preserve"> it to Logisim we got this:</w:t>
      </w:r>
    </w:p>
    <w:p w14:paraId="15AE3D7F" w14:textId="77777777" w:rsidR="00081479" w:rsidRPr="00081479" w:rsidRDefault="00081479" w:rsidP="00081479">
      <w:pPr>
        <w:rPr>
          <w:lang w:val="en-US"/>
        </w:rPr>
      </w:pPr>
      <w:r w:rsidRPr="00081479">
        <w:rPr>
          <w:lang w:val="en-US"/>
        </w:rPr>
        <w:lastRenderedPageBreak/>
        <w:t>v2.0 raw</w:t>
      </w:r>
    </w:p>
    <w:p w14:paraId="5879DB2C" w14:textId="77777777" w:rsidR="00081479" w:rsidRPr="00081479" w:rsidRDefault="00081479" w:rsidP="00081479">
      <w:pPr>
        <w:rPr>
          <w:lang w:val="en-US"/>
        </w:rPr>
      </w:pPr>
      <w:r w:rsidRPr="00081479">
        <w:rPr>
          <w:lang w:val="en-US"/>
        </w:rPr>
        <w:t>100405</w:t>
      </w:r>
    </w:p>
    <w:p w14:paraId="55D9FD00" w14:textId="77777777" w:rsidR="00081479" w:rsidRPr="00081479" w:rsidRDefault="00081479" w:rsidP="00081479">
      <w:pPr>
        <w:rPr>
          <w:lang w:val="en-US"/>
        </w:rPr>
      </w:pPr>
      <w:r w:rsidRPr="00081479">
        <w:rPr>
          <w:lang w:val="en-US"/>
        </w:rPr>
        <w:t>100801</w:t>
      </w:r>
    </w:p>
    <w:p w14:paraId="26CBD6EC" w14:textId="77777777" w:rsidR="00081479" w:rsidRPr="00081479" w:rsidRDefault="00081479" w:rsidP="00081479">
      <w:pPr>
        <w:rPr>
          <w:lang w:val="en-US"/>
        </w:rPr>
      </w:pPr>
      <w:r w:rsidRPr="00081479">
        <w:rPr>
          <w:lang w:val="en-US"/>
        </w:rPr>
        <w:t>162002</w:t>
      </w:r>
    </w:p>
    <w:p w14:paraId="7500E11D" w14:textId="77777777" w:rsidR="00081479" w:rsidRPr="00081479" w:rsidRDefault="00081479" w:rsidP="00081479">
      <w:pPr>
        <w:rPr>
          <w:lang w:val="en-US"/>
        </w:rPr>
      </w:pPr>
      <w:r w:rsidRPr="00081479">
        <w:rPr>
          <w:lang w:val="en-US"/>
        </w:rPr>
        <w:t>082880</w:t>
      </w:r>
    </w:p>
    <w:p w14:paraId="19C5D724" w14:textId="3DC91D61" w:rsidR="009E3FB3" w:rsidRDefault="00081479" w:rsidP="00081479">
      <w:pPr>
        <w:rPr>
          <w:lang w:val="en-US"/>
        </w:rPr>
      </w:pPr>
      <w:r w:rsidRPr="00081479">
        <w:rPr>
          <w:lang w:val="en-US"/>
        </w:rPr>
        <w:t>19fffd</w:t>
      </w:r>
    </w:p>
    <w:p w14:paraId="6CB66575" w14:textId="22F93F49" w:rsidR="00B85395" w:rsidRDefault="00346812" w:rsidP="00081479">
      <w:pPr>
        <w:rPr>
          <w:lang w:val="en-US"/>
        </w:rPr>
      </w:pPr>
      <w:proofErr w:type="gramStart"/>
      <w:r>
        <w:rPr>
          <w:lang w:val="en-US"/>
        </w:rPr>
        <w:t>So</w:t>
      </w:r>
      <w:proofErr w:type="gramEnd"/>
      <w:r>
        <w:rPr>
          <w:lang w:val="en-US"/>
        </w:rPr>
        <w:t xml:space="preserve"> to </w:t>
      </w:r>
      <w:r w:rsidR="000C0F5B">
        <w:rPr>
          <w:lang w:val="en-US"/>
        </w:rPr>
        <w:t>follow the clocks of the machine we’ll</w:t>
      </w:r>
      <w:r w:rsidR="005A23B6">
        <w:rPr>
          <w:lang w:val="en-US"/>
        </w:rPr>
        <w:t xml:space="preserve"> look in every cycle.</w:t>
      </w:r>
    </w:p>
    <w:p w14:paraId="75109926" w14:textId="77777777" w:rsidR="00172D87" w:rsidRDefault="005A23B6" w:rsidP="00172D87">
      <w:pPr>
        <w:keepNext/>
      </w:pPr>
      <w:r>
        <w:rPr>
          <w:noProof/>
        </w:rPr>
        <w:drawing>
          <wp:inline distT="0" distB="0" distL="0" distR="0" wp14:anchorId="6EF0C081" wp14:editId="5A50990E">
            <wp:extent cx="5943600" cy="3644900"/>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34"/>
                    <a:stretch>
                      <a:fillRect/>
                    </a:stretch>
                  </pic:blipFill>
                  <pic:spPr>
                    <a:xfrm>
                      <a:off x="0" y="0"/>
                      <a:ext cx="5943600" cy="3644900"/>
                    </a:xfrm>
                    <a:prstGeom prst="rect">
                      <a:avLst/>
                    </a:prstGeom>
                  </pic:spPr>
                </pic:pic>
              </a:graphicData>
            </a:graphic>
          </wp:inline>
        </w:drawing>
      </w:r>
    </w:p>
    <w:p w14:paraId="714D1DFE" w14:textId="301AD823" w:rsidR="005A23B6" w:rsidRDefault="00172D87" w:rsidP="00172D87">
      <w:pPr>
        <w:pStyle w:val="Caption"/>
        <w:rPr>
          <w:lang w:val="en-US"/>
        </w:rPr>
      </w:pPr>
      <w:bookmarkStart w:id="121" w:name="_Toc105964264"/>
      <w:bookmarkStart w:id="122" w:name="_Toc105964502"/>
      <w:r>
        <w:t xml:space="preserve">Figure </w:t>
      </w:r>
      <w:fldSimple w:instr=" SEQ Figure \* ARABIC ">
        <w:r w:rsidR="000D762C">
          <w:rPr>
            <w:noProof/>
          </w:rPr>
          <w:t>23</w:t>
        </w:r>
      </w:fldSimple>
      <w:r>
        <w:rPr>
          <w:lang w:val="en-US"/>
        </w:rPr>
        <w:t xml:space="preserve"> </w:t>
      </w:r>
      <w:r w:rsidRPr="008F7A15">
        <w:rPr>
          <w:lang w:val="en-US"/>
        </w:rPr>
        <w:t>Testing</w:t>
      </w:r>
      <w:r>
        <w:rPr>
          <w:lang w:val="en-US"/>
        </w:rPr>
        <w:t xml:space="preserve"> 1</w:t>
      </w:r>
      <w:bookmarkEnd w:id="121"/>
      <w:bookmarkEnd w:id="122"/>
    </w:p>
    <w:p w14:paraId="5535F6B2" w14:textId="77777777" w:rsidR="008F1A69" w:rsidRPr="00B85395" w:rsidRDefault="008F1A69" w:rsidP="008F1A69">
      <w:pPr>
        <w:rPr>
          <w:lang w:val="en-US"/>
        </w:rPr>
      </w:pPr>
      <w:proofErr w:type="spellStart"/>
      <w:r w:rsidRPr="00B85395">
        <w:rPr>
          <w:lang w:val="en-US"/>
        </w:rPr>
        <w:t>l</w:t>
      </w:r>
      <w:r>
        <w:rPr>
          <w:lang w:val="en-US"/>
        </w:rPr>
        <w:t>w</w:t>
      </w:r>
      <w:proofErr w:type="spellEnd"/>
      <w:r w:rsidRPr="00B85395">
        <w:rPr>
          <w:lang w:val="en-US"/>
        </w:rPr>
        <w:t xml:space="preserve"> r1, 5</w:t>
      </w:r>
    </w:p>
    <w:p w14:paraId="3862C54C" w14:textId="48433430" w:rsidR="005A23B6" w:rsidRDefault="005A23B6" w:rsidP="00081479">
      <w:pPr>
        <w:rPr>
          <w:lang w:val="en-US"/>
        </w:rPr>
      </w:pPr>
      <w:r>
        <w:rPr>
          <w:lang w:val="en-US"/>
        </w:rPr>
        <w:t xml:space="preserve">At first clock </w:t>
      </w:r>
      <w:r w:rsidR="00271280">
        <w:rPr>
          <w:lang w:val="en-US"/>
        </w:rPr>
        <w:t xml:space="preserve">the first line has been </w:t>
      </w:r>
      <w:r w:rsidR="006279AD">
        <w:rPr>
          <w:lang w:val="en-US"/>
        </w:rPr>
        <w:t>fetched to R1</w:t>
      </w:r>
      <w:r w:rsidR="00F61E69">
        <w:rPr>
          <w:lang w:val="en-US"/>
        </w:rPr>
        <w:t xml:space="preserve"> </w:t>
      </w:r>
      <w:r w:rsidR="008F1A69">
        <w:rPr>
          <w:lang w:val="en-US"/>
        </w:rPr>
        <w:t xml:space="preserve">by integer 5 </w:t>
      </w:r>
      <w:r w:rsidR="00F61E69">
        <w:rPr>
          <w:lang w:val="en-US"/>
        </w:rPr>
        <w:t>as seen.</w:t>
      </w:r>
    </w:p>
    <w:p w14:paraId="200D8F2E" w14:textId="77777777" w:rsidR="00172D87" w:rsidRDefault="00B74232" w:rsidP="00172D87">
      <w:pPr>
        <w:keepNext/>
      </w:pPr>
      <w:r w:rsidRPr="00B74232">
        <w:rPr>
          <w:lang w:val="en-US"/>
        </w:rPr>
        <w:lastRenderedPageBreak/>
        <w:drawing>
          <wp:inline distT="0" distB="0" distL="0" distR="0" wp14:anchorId="54E3E0CA" wp14:editId="204EFA13">
            <wp:extent cx="5943600" cy="3782695"/>
            <wp:effectExtent l="0" t="0" r="0" b="8255"/>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35"/>
                    <a:stretch>
                      <a:fillRect/>
                    </a:stretch>
                  </pic:blipFill>
                  <pic:spPr>
                    <a:xfrm>
                      <a:off x="0" y="0"/>
                      <a:ext cx="5943600" cy="3782695"/>
                    </a:xfrm>
                    <a:prstGeom prst="rect">
                      <a:avLst/>
                    </a:prstGeom>
                  </pic:spPr>
                </pic:pic>
              </a:graphicData>
            </a:graphic>
          </wp:inline>
        </w:drawing>
      </w:r>
    </w:p>
    <w:p w14:paraId="499BAB8A" w14:textId="5D112D71" w:rsidR="008F1A69" w:rsidRDefault="00172D87" w:rsidP="00172D87">
      <w:pPr>
        <w:pStyle w:val="Caption"/>
        <w:rPr>
          <w:lang w:val="en-US"/>
        </w:rPr>
      </w:pPr>
      <w:bookmarkStart w:id="123" w:name="_Toc105964265"/>
      <w:bookmarkStart w:id="124" w:name="_Toc105964503"/>
      <w:r>
        <w:t xml:space="preserve">Figure </w:t>
      </w:r>
      <w:fldSimple w:instr=" SEQ Figure \* ARABIC ">
        <w:r w:rsidR="000D762C">
          <w:rPr>
            <w:noProof/>
          </w:rPr>
          <w:t>24</w:t>
        </w:r>
      </w:fldSimple>
      <w:r w:rsidRPr="002D5C86">
        <w:rPr>
          <w:lang w:val="en-US"/>
        </w:rPr>
        <w:t xml:space="preserve"> Testing </w:t>
      </w:r>
      <w:r>
        <w:rPr>
          <w:lang w:val="en-US"/>
        </w:rPr>
        <w:t>2</w:t>
      </w:r>
      <w:bookmarkEnd w:id="123"/>
      <w:bookmarkEnd w:id="124"/>
    </w:p>
    <w:p w14:paraId="54BD1737" w14:textId="77777777" w:rsidR="00B74232" w:rsidRPr="00B85395" w:rsidRDefault="00B74232" w:rsidP="00B74232">
      <w:pPr>
        <w:rPr>
          <w:lang w:val="en-US"/>
        </w:rPr>
      </w:pPr>
      <w:proofErr w:type="spellStart"/>
      <w:r w:rsidRPr="00B85395">
        <w:rPr>
          <w:lang w:val="en-US"/>
        </w:rPr>
        <w:t>l</w:t>
      </w:r>
      <w:r>
        <w:rPr>
          <w:lang w:val="en-US"/>
        </w:rPr>
        <w:t>w</w:t>
      </w:r>
      <w:proofErr w:type="spellEnd"/>
      <w:r w:rsidRPr="00B85395">
        <w:rPr>
          <w:lang w:val="en-US"/>
        </w:rPr>
        <w:t xml:space="preserve"> r2,1</w:t>
      </w:r>
    </w:p>
    <w:p w14:paraId="0DD84C90" w14:textId="22EC1FFB" w:rsidR="00B74232" w:rsidRDefault="00B74232" w:rsidP="00B74232">
      <w:pPr>
        <w:rPr>
          <w:lang w:val="en-US"/>
        </w:rPr>
      </w:pPr>
      <w:r>
        <w:rPr>
          <w:lang w:val="en-US"/>
        </w:rPr>
        <w:t xml:space="preserve">At </w:t>
      </w:r>
      <w:r>
        <w:rPr>
          <w:lang w:val="en-US"/>
        </w:rPr>
        <w:t>second</w:t>
      </w:r>
      <w:r>
        <w:rPr>
          <w:lang w:val="en-US"/>
        </w:rPr>
        <w:t xml:space="preserve"> clock the </w:t>
      </w:r>
      <w:r>
        <w:rPr>
          <w:lang w:val="en-US"/>
        </w:rPr>
        <w:t>second</w:t>
      </w:r>
      <w:r>
        <w:rPr>
          <w:lang w:val="en-US"/>
        </w:rPr>
        <w:t xml:space="preserve"> line has been fetched to R</w:t>
      </w:r>
      <w:r>
        <w:rPr>
          <w:lang w:val="en-US"/>
        </w:rPr>
        <w:t>2</w:t>
      </w:r>
      <w:r>
        <w:rPr>
          <w:lang w:val="en-US"/>
        </w:rPr>
        <w:t xml:space="preserve"> by integer </w:t>
      </w:r>
      <w:r>
        <w:rPr>
          <w:lang w:val="en-US"/>
        </w:rPr>
        <w:t>1</w:t>
      </w:r>
      <w:r>
        <w:rPr>
          <w:lang w:val="en-US"/>
        </w:rPr>
        <w:t xml:space="preserve"> as seen.</w:t>
      </w:r>
    </w:p>
    <w:p w14:paraId="0929B9DC" w14:textId="77777777" w:rsidR="00172D87" w:rsidRDefault="00890B79" w:rsidP="00172D87">
      <w:pPr>
        <w:keepNext/>
      </w:pPr>
      <w:r w:rsidRPr="00890B79">
        <w:rPr>
          <w:lang w:val="en-US"/>
        </w:rPr>
        <w:lastRenderedPageBreak/>
        <w:drawing>
          <wp:inline distT="0" distB="0" distL="0" distR="0" wp14:anchorId="11753ED0" wp14:editId="3C7F0E87">
            <wp:extent cx="5943600" cy="3187700"/>
            <wp:effectExtent l="0" t="0" r="0" b="0"/>
            <wp:docPr id="35" name="Picture 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schematic&#10;&#10;Description automatically generated"/>
                    <pic:cNvPicPr/>
                  </pic:nvPicPr>
                  <pic:blipFill>
                    <a:blip r:embed="rId36"/>
                    <a:stretch>
                      <a:fillRect/>
                    </a:stretch>
                  </pic:blipFill>
                  <pic:spPr>
                    <a:xfrm>
                      <a:off x="0" y="0"/>
                      <a:ext cx="5943600" cy="3187700"/>
                    </a:xfrm>
                    <a:prstGeom prst="rect">
                      <a:avLst/>
                    </a:prstGeom>
                  </pic:spPr>
                </pic:pic>
              </a:graphicData>
            </a:graphic>
          </wp:inline>
        </w:drawing>
      </w:r>
    </w:p>
    <w:p w14:paraId="7522929C" w14:textId="61AEF1D6" w:rsidR="00B74232" w:rsidRDefault="00172D87" w:rsidP="00172D87">
      <w:pPr>
        <w:pStyle w:val="Caption"/>
        <w:rPr>
          <w:lang w:val="en-US"/>
        </w:rPr>
      </w:pPr>
      <w:bookmarkStart w:id="125" w:name="_Toc105964266"/>
      <w:bookmarkStart w:id="126" w:name="_Toc105964504"/>
      <w:r>
        <w:t xml:space="preserve">Figure </w:t>
      </w:r>
      <w:fldSimple w:instr=" SEQ Figure \* ARABIC ">
        <w:r w:rsidR="000D762C">
          <w:rPr>
            <w:noProof/>
          </w:rPr>
          <w:t>25</w:t>
        </w:r>
      </w:fldSimple>
      <w:r w:rsidRPr="00966D49">
        <w:rPr>
          <w:lang w:val="en-US"/>
        </w:rPr>
        <w:t xml:space="preserve"> Testing </w:t>
      </w:r>
      <w:r>
        <w:rPr>
          <w:lang w:val="en-US"/>
        </w:rPr>
        <w:t>3</w:t>
      </w:r>
      <w:bookmarkEnd w:id="125"/>
      <w:bookmarkEnd w:id="126"/>
    </w:p>
    <w:p w14:paraId="4F006A48" w14:textId="77777777" w:rsidR="00487E94" w:rsidRPr="00B85395" w:rsidRDefault="00487E94" w:rsidP="00487E94">
      <w:pPr>
        <w:rPr>
          <w:lang w:val="en-US"/>
        </w:rPr>
      </w:pPr>
      <w:proofErr w:type="spellStart"/>
      <w:r w:rsidRPr="00B85395">
        <w:rPr>
          <w:lang w:val="en-US"/>
        </w:rPr>
        <w:t>beq</w:t>
      </w:r>
      <w:proofErr w:type="spellEnd"/>
      <w:r w:rsidRPr="00B85395">
        <w:rPr>
          <w:lang w:val="en-US"/>
        </w:rPr>
        <w:t xml:space="preserve"> r2, 5, exit</w:t>
      </w:r>
    </w:p>
    <w:p w14:paraId="1F9062C6" w14:textId="08176C31" w:rsidR="00890B79" w:rsidRDefault="00890B79" w:rsidP="00081479">
      <w:pPr>
        <w:rPr>
          <w:lang w:val="en-US"/>
        </w:rPr>
      </w:pPr>
      <w:r>
        <w:rPr>
          <w:lang w:val="en-US"/>
        </w:rPr>
        <w:t>In 3</w:t>
      </w:r>
      <w:r w:rsidRPr="00890B79">
        <w:rPr>
          <w:vertAlign w:val="superscript"/>
          <w:lang w:val="en-US"/>
        </w:rPr>
        <w:t>rd</w:t>
      </w:r>
      <w:r>
        <w:rPr>
          <w:lang w:val="en-US"/>
        </w:rPr>
        <w:t xml:space="preserve"> clock</w:t>
      </w:r>
      <w:r w:rsidR="00436946">
        <w:rPr>
          <w:lang w:val="en-US"/>
        </w:rPr>
        <w:t>,</w:t>
      </w:r>
      <w:r w:rsidR="00E4789D">
        <w:rPr>
          <w:lang w:val="en-US"/>
        </w:rPr>
        <w:t xml:space="preserve"> </w:t>
      </w:r>
      <w:r w:rsidR="00405286">
        <w:rPr>
          <w:lang w:val="en-US"/>
        </w:rPr>
        <w:t xml:space="preserve">branch instruction has been fetched and </w:t>
      </w:r>
      <w:r w:rsidR="008A2DFB">
        <w:rPr>
          <w:lang w:val="en-US"/>
        </w:rPr>
        <w:t xml:space="preserve">the previous 2 </w:t>
      </w:r>
      <w:r w:rsidR="00487E94">
        <w:rPr>
          <w:lang w:val="en-US"/>
        </w:rPr>
        <w:t>instruction</w:t>
      </w:r>
      <w:r w:rsidR="008A2DFB">
        <w:rPr>
          <w:lang w:val="en-US"/>
        </w:rPr>
        <w:t xml:space="preserve"> are in execution and </w:t>
      </w:r>
      <w:r w:rsidR="00487E94">
        <w:rPr>
          <w:lang w:val="en-US"/>
        </w:rPr>
        <w:t>decode levels</w:t>
      </w:r>
    </w:p>
    <w:p w14:paraId="30C07C36" w14:textId="77777777" w:rsidR="00172D87" w:rsidRDefault="005C777B" w:rsidP="00172D87">
      <w:pPr>
        <w:keepNext/>
      </w:pPr>
      <w:r w:rsidRPr="005C777B">
        <w:rPr>
          <w:lang w:val="en-US"/>
        </w:rPr>
        <w:lastRenderedPageBreak/>
        <w:drawing>
          <wp:inline distT="0" distB="0" distL="0" distR="0" wp14:anchorId="31E299B7" wp14:editId="32E62E0C">
            <wp:extent cx="5943600" cy="4229735"/>
            <wp:effectExtent l="0" t="0" r="0" b="0"/>
            <wp:docPr id="36" name="Picture 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schematic&#10;&#10;Description automatically generated"/>
                    <pic:cNvPicPr/>
                  </pic:nvPicPr>
                  <pic:blipFill>
                    <a:blip r:embed="rId37"/>
                    <a:stretch>
                      <a:fillRect/>
                    </a:stretch>
                  </pic:blipFill>
                  <pic:spPr>
                    <a:xfrm>
                      <a:off x="0" y="0"/>
                      <a:ext cx="5943600" cy="4229735"/>
                    </a:xfrm>
                    <a:prstGeom prst="rect">
                      <a:avLst/>
                    </a:prstGeom>
                  </pic:spPr>
                </pic:pic>
              </a:graphicData>
            </a:graphic>
          </wp:inline>
        </w:drawing>
      </w:r>
    </w:p>
    <w:p w14:paraId="30DEFCF7" w14:textId="484E957C" w:rsidR="00487E94" w:rsidRDefault="00172D87" w:rsidP="00172D87">
      <w:pPr>
        <w:pStyle w:val="Caption"/>
        <w:rPr>
          <w:lang w:val="en-US"/>
        </w:rPr>
      </w:pPr>
      <w:bookmarkStart w:id="127" w:name="_Toc105964267"/>
      <w:bookmarkStart w:id="128" w:name="_Toc105964505"/>
      <w:r>
        <w:t xml:space="preserve">Figure </w:t>
      </w:r>
      <w:fldSimple w:instr=" SEQ Figure \* ARABIC ">
        <w:r w:rsidR="000D762C">
          <w:rPr>
            <w:noProof/>
          </w:rPr>
          <w:t>26</w:t>
        </w:r>
      </w:fldSimple>
      <w:r w:rsidRPr="00084421">
        <w:rPr>
          <w:lang w:val="en-US"/>
        </w:rPr>
        <w:t xml:space="preserve"> Testing </w:t>
      </w:r>
      <w:r>
        <w:rPr>
          <w:lang w:val="en-US"/>
        </w:rPr>
        <w:t>4</w:t>
      </w:r>
      <w:bookmarkEnd w:id="127"/>
      <w:bookmarkEnd w:id="128"/>
    </w:p>
    <w:p w14:paraId="513FCA4A" w14:textId="072882EA" w:rsidR="005C777B" w:rsidRDefault="005C777B" w:rsidP="008929A1">
      <w:pPr>
        <w:rPr>
          <w:lang w:val="en-US"/>
        </w:rPr>
      </w:pPr>
      <w:r>
        <w:rPr>
          <w:lang w:val="en-US"/>
        </w:rPr>
        <w:t>In the 4</w:t>
      </w:r>
      <w:r w:rsidRPr="005C777B">
        <w:rPr>
          <w:vertAlign w:val="superscript"/>
          <w:lang w:val="en-US"/>
        </w:rPr>
        <w:t>th</w:t>
      </w:r>
      <w:r>
        <w:rPr>
          <w:lang w:val="en-US"/>
        </w:rPr>
        <w:t xml:space="preserve"> clock </w:t>
      </w:r>
      <w:r w:rsidR="008929A1">
        <w:rPr>
          <w:lang w:val="en-US"/>
        </w:rPr>
        <w:t xml:space="preserve">the </w:t>
      </w:r>
      <w:r w:rsidR="008929A1" w:rsidRPr="008929A1">
        <w:rPr>
          <w:b/>
          <w:bCs/>
          <w:lang w:val="en-US"/>
        </w:rPr>
        <w:t>sub r</w:t>
      </w:r>
      <w:proofErr w:type="gramStart"/>
      <w:r w:rsidR="008929A1" w:rsidRPr="008929A1">
        <w:rPr>
          <w:b/>
          <w:bCs/>
          <w:lang w:val="en-US"/>
        </w:rPr>
        <w:t>1,r</w:t>
      </w:r>
      <w:proofErr w:type="gramEnd"/>
      <w:r w:rsidR="008929A1" w:rsidRPr="008929A1">
        <w:rPr>
          <w:b/>
          <w:bCs/>
          <w:lang w:val="en-US"/>
        </w:rPr>
        <w:t>1,1</w:t>
      </w:r>
      <w:r w:rsidR="008929A1">
        <w:rPr>
          <w:b/>
          <w:bCs/>
          <w:lang w:val="en-US"/>
        </w:rPr>
        <w:t xml:space="preserve"> </w:t>
      </w:r>
      <w:r w:rsidR="008929A1" w:rsidRPr="008929A1">
        <w:rPr>
          <w:lang w:val="en-US"/>
        </w:rPr>
        <w:t>instruction is being</w:t>
      </w:r>
      <w:r w:rsidR="00501C0C">
        <w:rPr>
          <w:b/>
          <w:bCs/>
          <w:lang w:val="en-US"/>
        </w:rPr>
        <w:t xml:space="preserve"> </w:t>
      </w:r>
      <w:r w:rsidR="005064E2">
        <w:rPr>
          <w:lang w:val="en-US"/>
        </w:rPr>
        <w:t>as seen 5 – 1 = 4 in ALU</w:t>
      </w:r>
      <w:r w:rsidR="009077CD">
        <w:rPr>
          <w:lang w:val="en-US"/>
        </w:rPr>
        <w:t xml:space="preserve"> result when ALU first input = 5 and second input =1 and the operation is subtract.</w:t>
      </w:r>
    </w:p>
    <w:p w14:paraId="347AA03A" w14:textId="77777777" w:rsidR="00172D87" w:rsidRDefault="00042A84" w:rsidP="00172D87">
      <w:pPr>
        <w:keepNext/>
      </w:pPr>
      <w:r w:rsidRPr="00042A84">
        <w:rPr>
          <w:lang w:val="en-US"/>
        </w:rPr>
        <w:lastRenderedPageBreak/>
        <w:drawing>
          <wp:inline distT="0" distB="0" distL="0" distR="0" wp14:anchorId="0E8B42EC" wp14:editId="6D57A611">
            <wp:extent cx="5943600" cy="39471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8"/>
                    <a:stretch>
                      <a:fillRect/>
                    </a:stretch>
                  </pic:blipFill>
                  <pic:spPr>
                    <a:xfrm>
                      <a:off x="0" y="0"/>
                      <a:ext cx="5943600" cy="3947160"/>
                    </a:xfrm>
                    <a:prstGeom prst="rect">
                      <a:avLst/>
                    </a:prstGeom>
                  </pic:spPr>
                </pic:pic>
              </a:graphicData>
            </a:graphic>
          </wp:inline>
        </w:drawing>
      </w:r>
    </w:p>
    <w:p w14:paraId="18CF5BE9" w14:textId="7FB8BD72" w:rsidR="009077CD" w:rsidRDefault="00172D87" w:rsidP="00172D87">
      <w:pPr>
        <w:pStyle w:val="Caption"/>
        <w:rPr>
          <w:lang w:val="en-US"/>
        </w:rPr>
      </w:pPr>
      <w:bookmarkStart w:id="129" w:name="_Toc105964268"/>
      <w:bookmarkStart w:id="130" w:name="_Toc105964506"/>
      <w:r>
        <w:t xml:space="preserve">Figure </w:t>
      </w:r>
      <w:fldSimple w:instr=" SEQ Figure \* ARABIC ">
        <w:r w:rsidR="000D762C">
          <w:rPr>
            <w:noProof/>
          </w:rPr>
          <w:t>27</w:t>
        </w:r>
      </w:fldSimple>
      <w:r w:rsidRPr="008B430A">
        <w:rPr>
          <w:lang w:val="en-US"/>
        </w:rPr>
        <w:t xml:space="preserve"> Testing </w:t>
      </w:r>
      <w:r>
        <w:rPr>
          <w:lang w:val="en-US"/>
        </w:rPr>
        <w:t>5</w:t>
      </w:r>
      <w:bookmarkEnd w:id="129"/>
      <w:bookmarkEnd w:id="130"/>
    </w:p>
    <w:p w14:paraId="26A97B44" w14:textId="6307B17F" w:rsidR="00042A84" w:rsidRDefault="00042A84" w:rsidP="008929A1">
      <w:pPr>
        <w:rPr>
          <w:lang w:val="en-US"/>
        </w:rPr>
      </w:pPr>
      <w:r>
        <w:rPr>
          <w:lang w:val="en-US"/>
        </w:rPr>
        <w:t>In 5</w:t>
      </w:r>
      <w:r w:rsidRPr="00042A84">
        <w:rPr>
          <w:vertAlign w:val="superscript"/>
          <w:lang w:val="en-US"/>
        </w:rPr>
        <w:t>th</w:t>
      </w:r>
      <w:r>
        <w:rPr>
          <w:lang w:val="en-US"/>
        </w:rPr>
        <w:t xml:space="preserve"> cycle the answer were </w:t>
      </w:r>
      <w:r w:rsidR="00267DB5">
        <w:rPr>
          <w:lang w:val="en-US"/>
        </w:rPr>
        <w:t>sent to memory after it finished the ALU operation as seen</w:t>
      </w:r>
    </w:p>
    <w:p w14:paraId="2F4242FD" w14:textId="77777777" w:rsidR="00172D87" w:rsidRDefault="00545683" w:rsidP="00172D87">
      <w:pPr>
        <w:keepNext/>
      </w:pPr>
      <w:r w:rsidRPr="00545683">
        <w:rPr>
          <w:lang w:val="en-US"/>
        </w:rPr>
        <w:lastRenderedPageBreak/>
        <w:drawing>
          <wp:inline distT="0" distB="0" distL="0" distR="0" wp14:anchorId="76BB3F51" wp14:editId="2CDDF17A">
            <wp:extent cx="5943600" cy="4321175"/>
            <wp:effectExtent l="0" t="0" r="0" b="3175"/>
            <wp:docPr id="38" name="Picture 3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 schematic&#10;&#10;Description automatically generated"/>
                    <pic:cNvPicPr/>
                  </pic:nvPicPr>
                  <pic:blipFill>
                    <a:blip r:embed="rId39"/>
                    <a:stretch>
                      <a:fillRect/>
                    </a:stretch>
                  </pic:blipFill>
                  <pic:spPr>
                    <a:xfrm>
                      <a:off x="0" y="0"/>
                      <a:ext cx="5943600" cy="4321175"/>
                    </a:xfrm>
                    <a:prstGeom prst="rect">
                      <a:avLst/>
                    </a:prstGeom>
                  </pic:spPr>
                </pic:pic>
              </a:graphicData>
            </a:graphic>
          </wp:inline>
        </w:drawing>
      </w:r>
    </w:p>
    <w:p w14:paraId="74EEB3FB" w14:textId="30302678" w:rsidR="00545683" w:rsidRDefault="00172D87" w:rsidP="00172D87">
      <w:pPr>
        <w:pStyle w:val="Caption"/>
        <w:rPr>
          <w:lang w:val="en-US"/>
        </w:rPr>
      </w:pPr>
      <w:bookmarkStart w:id="131" w:name="_Toc105964269"/>
      <w:bookmarkStart w:id="132" w:name="_Toc105964507"/>
      <w:r>
        <w:t xml:space="preserve">Figure </w:t>
      </w:r>
      <w:fldSimple w:instr=" SEQ Figure \* ARABIC ">
        <w:r w:rsidR="000D762C">
          <w:rPr>
            <w:noProof/>
          </w:rPr>
          <w:t>28</w:t>
        </w:r>
      </w:fldSimple>
      <w:r w:rsidRPr="00DD0E5A">
        <w:rPr>
          <w:lang w:val="en-US"/>
        </w:rPr>
        <w:t xml:space="preserve"> Testing </w:t>
      </w:r>
      <w:r>
        <w:rPr>
          <w:lang w:val="en-US"/>
        </w:rPr>
        <w:t>6</w:t>
      </w:r>
      <w:bookmarkEnd w:id="131"/>
      <w:bookmarkEnd w:id="132"/>
    </w:p>
    <w:p w14:paraId="2EFDDD54" w14:textId="01F3A39A" w:rsidR="00267DB5" w:rsidRDefault="004B2359" w:rsidP="008929A1">
      <w:pPr>
        <w:rPr>
          <w:lang w:val="en-US"/>
        </w:rPr>
      </w:pPr>
      <w:r>
        <w:rPr>
          <w:lang w:val="en-US"/>
        </w:rPr>
        <w:t>In 6</w:t>
      </w:r>
      <w:r w:rsidRPr="004B2359">
        <w:rPr>
          <w:vertAlign w:val="superscript"/>
          <w:lang w:val="en-US"/>
        </w:rPr>
        <w:t>th</w:t>
      </w:r>
      <w:r>
        <w:rPr>
          <w:lang w:val="en-US"/>
        </w:rPr>
        <w:t xml:space="preserve"> clock cycle </w:t>
      </w:r>
      <w:r w:rsidR="00545683">
        <w:rPr>
          <w:lang w:val="en-US"/>
        </w:rPr>
        <w:t xml:space="preserve">the result has been transferred </w:t>
      </w:r>
      <w:r w:rsidR="00460367">
        <w:rPr>
          <w:lang w:val="en-US"/>
        </w:rPr>
        <w:t xml:space="preserve">from memory </w:t>
      </w:r>
      <w:r w:rsidR="00545683">
        <w:rPr>
          <w:lang w:val="en-US"/>
        </w:rPr>
        <w:t xml:space="preserve">to memory </w:t>
      </w:r>
      <w:r w:rsidR="00460367">
        <w:rPr>
          <w:lang w:val="en-US"/>
        </w:rPr>
        <w:t>w</w:t>
      </w:r>
      <w:r w:rsidR="00545683">
        <w:rPr>
          <w:lang w:val="en-US"/>
        </w:rPr>
        <w:t>r</w:t>
      </w:r>
      <w:r w:rsidR="00460367">
        <w:rPr>
          <w:lang w:val="en-US"/>
        </w:rPr>
        <w:t>ite</w:t>
      </w:r>
      <w:r w:rsidR="00545683">
        <w:rPr>
          <w:lang w:val="en-US"/>
        </w:rPr>
        <w:t xml:space="preserve"> back </w:t>
      </w:r>
    </w:p>
    <w:p w14:paraId="031FB385" w14:textId="77777777" w:rsidR="00172D87" w:rsidRDefault="0008450D" w:rsidP="00172D87">
      <w:pPr>
        <w:keepNext/>
      </w:pPr>
      <w:r w:rsidRPr="0008450D">
        <w:rPr>
          <w:lang w:val="en-US"/>
        </w:rPr>
        <w:lastRenderedPageBreak/>
        <w:drawing>
          <wp:inline distT="0" distB="0" distL="0" distR="0" wp14:anchorId="0BF77C9F" wp14:editId="160F1400">
            <wp:extent cx="5943600" cy="3255010"/>
            <wp:effectExtent l="0" t="0" r="0" b="2540"/>
            <wp:docPr id="39" name="Picture 3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schematic&#10;&#10;Description automatically generated"/>
                    <pic:cNvPicPr/>
                  </pic:nvPicPr>
                  <pic:blipFill>
                    <a:blip r:embed="rId40"/>
                    <a:stretch>
                      <a:fillRect/>
                    </a:stretch>
                  </pic:blipFill>
                  <pic:spPr>
                    <a:xfrm>
                      <a:off x="0" y="0"/>
                      <a:ext cx="5943600" cy="3255010"/>
                    </a:xfrm>
                    <a:prstGeom prst="rect">
                      <a:avLst/>
                    </a:prstGeom>
                  </pic:spPr>
                </pic:pic>
              </a:graphicData>
            </a:graphic>
          </wp:inline>
        </w:drawing>
      </w:r>
    </w:p>
    <w:p w14:paraId="7ED0956B" w14:textId="2FEEAF58" w:rsidR="0008450D" w:rsidRDefault="00172D87" w:rsidP="00172D87">
      <w:pPr>
        <w:pStyle w:val="Caption"/>
        <w:rPr>
          <w:lang w:val="en-US"/>
        </w:rPr>
      </w:pPr>
      <w:bookmarkStart w:id="133" w:name="_Toc105964270"/>
      <w:bookmarkStart w:id="134" w:name="_Toc105964508"/>
      <w:r>
        <w:t xml:space="preserve">Figure </w:t>
      </w:r>
      <w:fldSimple w:instr=" SEQ Figure \* ARABIC ">
        <w:r w:rsidR="000D762C">
          <w:rPr>
            <w:noProof/>
          </w:rPr>
          <w:t>29</w:t>
        </w:r>
      </w:fldSimple>
      <w:r w:rsidRPr="00B90642">
        <w:rPr>
          <w:lang w:val="en-US"/>
        </w:rPr>
        <w:t xml:space="preserve"> Testing </w:t>
      </w:r>
      <w:r>
        <w:rPr>
          <w:lang w:val="en-US"/>
        </w:rPr>
        <w:t>7</w:t>
      </w:r>
      <w:bookmarkEnd w:id="133"/>
      <w:bookmarkEnd w:id="134"/>
    </w:p>
    <w:p w14:paraId="31B7CBAF" w14:textId="3D11A0D6" w:rsidR="0008450D" w:rsidRDefault="0008450D" w:rsidP="008929A1">
      <w:pPr>
        <w:rPr>
          <w:lang w:val="en-US"/>
        </w:rPr>
      </w:pPr>
    </w:p>
    <w:p w14:paraId="0C512DD1" w14:textId="37FB1AFA" w:rsidR="00545FAC" w:rsidRDefault="003F092D" w:rsidP="008929A1">
      <w:pPr>
        <w:rPr>
          <w:lang w:val="en-US"/>
        </w:rPr>
      </w:pPr>
      <w:proofErr w:type="spellStart"/>
      <w:r w:rsidRPr="003F092D">
        <w:rPr>
          <w:lang w:val="en-US"/>
        </w:rPr>
        <w:t>addi</w:t>
      </w:r>
      <w:proofErr w:type="spellEnd"/>
      <w:r w:rsidRPr="003F092D">
        <w:rPr>
          <w:lang w:val="en-US"/>
        </w:rPr>
        <w:t xml:space="preserve"> r</w:t>
      </w:r>
      <w:proofErr w:type="gramStart"/>
      <w:r w:rsidRPr="003F092D">
        <w:rPr>
          <w:lang w:val="en-US"/>
        </w:rPr>
        <w:t>2,r</w:t>
      </w:r>
      <w:proofErr w:type="gramEnd"/>
      <w:r w:rsidRPr="003F092D">
        <w:rPr>
          <w:lang w:val="en-US"/>
        </w:rPr>
        <w:t>2,1</w:t>
      </w:r>
    </w:p>
    <w:p w14:paraId="30BD9E08" w14:textId="329AB2AD" w:rsidR="003F092D" w:rsidRDefault="003F092D" w:rsidP="008929A1">
      <w:pPr>
        <w:rPr>
          <w:lang w:val="en-US"/>
        </w:rPr>
      </w:pPr>
      <w:r>
        <w:rPr>
          <w:lang w:val="en-US"/>
        </w:rPr>
        <w:t xml:space="preserve">in this clock cycle it </w:t>
      </w:r>
      <w:r w:rsidR="00E27C3A">
        <w:rPr>
          <w:lang w:val="en-US"/>
        </w:rPr>
        <w:t xml:space="preserve">added 1 to R2 </w:t>
      </w:r>
      <w:r w:rsidR="009C19D0">
        <w:rPr>
          <w:lang w:val="en-US"/>
        </w:rPr>
        <w:t>and put the result as 2 on the ALU result.</w:t>
      </w:r>
    </w:p>
    <w:p w14:paraId="6D2C1B91" w14:textId="77777777" w:rsidR="00172D87" w:rsidRDefault="00E228C8" w:rsidP="00172D87">
      <w:pPr>
        <w:keepNext/>
      </w:pPr>
      <w:r w:rsidRPr="00E228C8">
        <w:rPr>
          <w:lang w:val="en-US"/>
        </w:rPr>
        <w:lastRenderedPageBreak/>
        <w:drawing>
          <wp:inline distT="0" distB="0" distL="0" distR="0" wp14:anchorId="0A1B5109" wp14:editId="66B7AFE3">
            <wp:extent cx="5943600" cy="5182235"/>
            <wp:effectExtent l="0" t="0" r="0" b="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41"/>
                    <a:stretch>
                      <a:fillRect/>
                    </a:stretch>
                  </pic:blipFill>
                  <pic:spPr>
                    <a:xfrm>
                      <a:off x="0" y="0"/>
                      <a:ext cx="5943600" cy="5182235"/>
                    </a:xfrm>
                    <a:prstGeom prst="rect">
                      <a:avLst/>
                    </a:prstGeom>
                  </pic:spPr>
                </pic:pic>
              </a:graphicData>
            </a:graphic>
          </wp:inline>
        </w:drawing>
      </w:r>
    </w:p>
    <w:p w14:paraId="74B558D2" w14:textId="4F77E8A0" w:rsidR="009C19D0" w:rsidRDefault="00172D87" w:rsidP="00172D87">
      <w:pPr>
        <w:pStyle w:val="Caption"/>
        <w:rPr>
          <w:lang w:val="en-US"/>
        </w:rPr>
      </w:pPr>
      <w:bookmarkStart w:id="135" w:name="_Toc105964271"/>
      <w:bookmarkStart w:id="136" w:name="_Toc105964509"/>
      <w:r>
        <w:t xml:space="preserve">Figure </w:t>
      </w:r>
      <w:fldSimple w:instr=" SEQ Figure \* ARABIC ">
        <w:r w:rsidR="000D762C">
          <w:rPr>
            <w:noProof/>
          </w:rPr>
          <w:t>30</w:t>
        </w:r>
      </w:fldSimple>
      <w:r w:rsidRPr="00AD47B7">
        <w:rPr>
          <w:lang w:val="en-US"/>
        </w:rPr>
        <w:t xml:space="preserve"> Testing </w:t>
      </w:r>
      <w:r>
        <w:rPr>
          <w:lang w:val="en-US"/>
        </w:rPr>
        <w:t>8</w:t>
      </w:r>
      <w:bookmarkEnd w:id="135"/>
      <w:bookmarkEnd w:id="136"/>
    </w:p>
    <w:p w14:paraId="45CBD47F" w14:textId="7DA36DE2" w:rsidR="00E228C8" w:rsidRDefault="00E228C8" w:rsidP="008929A1">
      <w:pPr>
        <w:rPr>
          <w:lang w:val="en-US"/>
        </w:rPr>
      </w:pPr>
      <w:r>
        <w:rPr>
          <w:lang w:val="en-US"/>
        </w:rPr>
        <w:t xml:space="preserve">In the next clock </w:t>
      </w:r>
      <w:proofErr w:type="gramStart"/>
      <w:r>
        <w:rPr>
          <w:lang w:val="en-US"/>
        </w:rPr>
        <w:t>cycle</w:t>
      </w:r>
      <w:proofErr w:type="gramEnd"/>
      <w:r>
        <w:rPr>
          <w:lang w:val="en-US"/>
        </w:rPr>
        <w:t xml:space="preserve"> it repeated the subtract instruction </w:t>
      </w:r>
      <w:r w:rsidR="007260AD">
        <w:rPr>
          <w:lang w:val="en-US"/>
        </w:rPr>
        <w:t xml:space="preserve">as 4 – 1 = 3 and repeating this depends on the </w:t>
      </w:r>
      <w:r w:rsidR="002E7FFB">
        <w:rPr>
          <w:lang w:val="en-US"/>
        </w:rPr>
        <w:t>loop iterations.</w:t>
      </w:r>
    </w:p>
    <w:p w14:paraId="746D5A28" w14:textId="77777777" w:rsidR="002E565B" w:rsidRDefault="009E2B17" w:rsidP="002E565B">
      <w:pPr>
        <w:keepNext/>
      </w:pPr>
      <w:r>
        <w:rPr>
          <w:lang w:val="en-US"/>
        </w:rPr>
        <w:lastRenderedPageBreak/>
        <w:t xml:space="preserve"> </w:t>
      </w:r>
      <w:r w:rsidRPr="009E2B17">
        <w:rPr>
          <w:lang w:val="en-US"/>
        </w:rPr>
        <w:drawing>
          <wp:inline distT="0" distB="0" distL="0" distR="0" wp14:anchorId="697BBD47" wp14:editId="48A699D1">
            <wp:extent cx="5943600" cy="2084705"/>
            <wp:effectExtent l="0" t="0" r="0" b="0"/>
            <wp:docPr id="42" name="Picture 4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 schematic&#10;&#10;Description automatically generated"/>
                    <pic:cNvPicPr/>
                  </pic:nvPicPr>
                  <pic:blipFill>
                    <a:blip r:embed="rId42"/>
                    <a:stretch>
                      <a:fillRect/>
                    </a:stretch>
                  </pic:blipFill>
                  <pic:spPr>
                    <a:xfrm>
                      <a:off x="0" y="0"/>
                      <a:ext cx="5943600" cy="2084705"/>
                    </a:xfrm>
                    <a:prstGeom prst="rect">
                      <a:avLst/>
                    </a:prstGeom>
                  </pic:spPr>
                </pic:pic>
              </a:graphicData>
            </a:graphic>
          </wp:inline>
        </w:drawing>
      </w:r>
    </w:p>
    <w:p w14:paraId="1044386E" w14:textId="73136338" w:rsidR="002E7FFB" w:rsidRDefault="002E565B" w:rsidP="002E565B">
      <w:pPr>
        <w:pStyle w:val="Caption"/>
        <w:rPr>
          <w:lang w:val="en-US"/>
        </w:rPr>
      </w:pPr>
      <w:bookmarkStart w:id="137" w:name="_Toc105964272"/>
      <w:bookmarkStart w:id="138" w:name="_Toc105964510"/>
      <w:r>
        <w:t xml:space="preserve">Figure </w:t>
      </w:r>
      <w:fldSimple w:instr=" SEQ Figure \* ARABIC ">
        <w:r w:rsidR="000D762C">
          <w:rPr>
            <w:noProof/>
          </w:rPr>
          <w:t>31</w:t>
        </w:r>
      </w:fldSimple>
      <w:r w:rsidRPr="00DA4E74">
        <w:rPr>
          <w:lang w:val="en-US"/>
        </w:rPr>
        <w:t xml:space="preserve"> Testing </w:t>
      </w:r>
      <w:r>
        <w:rPr>
          <w:lang w:val="en-US"/>
        </w:rPr>
        <w:t>9</w:t>
      </w:r>
      <w:bookmarkEnd w:id="137"/>
      <w:bookmarkEnd w:id="138"/>
    </w:p>
    <w:p w14:paraId="37EB016E" w14:textId="6D672B7F" w:rsidR="009E2B17" w:rsidRPr="005064E2" w:rsidRDefault="00F325E2" w:rsidP="008929A1">
      <w:pPr>
        <w:rPr>
          <w:lang w:val="en-US"/>
        </w:rPr>
      </w:pPr>
      <w:r>
        <w:rPr>
          <w:lang w:val="en-US"/>
        </w:rPr>
        <w:t xml:space="preserve">After finishing the </w:t>
      </w:r>
      <w:proofErr w:type="gramStart"/>
      <w:r>
        <w:rPr>
          <w:lang w:val="en-US"/>
        </w:rPr>
        <w:t>loop</w:t>
      </w:r>
      <w:proofErr w:type="gramEnd"/>
      <w:r>
        <w:rPr>
          <w:lang w:val="en-US"/>
        </w:rPr>
        <w:t xml:space="preserve"> the </w:t>
      </w:r>
      <w:proofErr w:type="spellStart"/>
      <w:r>
        <w:rPr>
          <w:lang w:val="en-US"/>
        </w:rPr>
        <w:t>beq</w:t>
      </w:r>
      <w:proofErr w:type="spellEnd"/>
      <w:r>
        <w:rPr>
          <w:lang w:val="en-US"/>
        </w:rPr>
        <w:t xml:space="preserve"> instruction will work and branch the loop and </w:t>
      </w:r>
      <w:r w:rsidR="00B83B43">
        <w:rPr>
          <w:lang w:val="en-US"/>
        </w:rPr>
        <w:t xml:space="preserve">as seen the next PC is jumped to the label and not 4 </w:t>
      </w:r>
      <w:r w:rsidR="00ED1E3E">
        <w:rPr>
          <w:lang w:val="en-US"/>
        </w:rPr>
        <w:t xml:space="preserve">bits as usual </w:t>
      </w:r>
    </w:p>
    <w:p w14:paraId="69575B4B" w14:textId="77777777" w:rsidR="005F3BF8" w:rsidRDefault="005F3BF8" w:rsidP="005F3BF8">
      <w:pPr>
        <w:pStyle w:val="Heading1"/>
        <w:rPr>
          <w:lang w:val="en-US"/>
        </w:rPr>
      </w:pPr>
      <w:bookmarkStart w:id="139" w:name="_Toc105772491"/>
      <w:bookmarkStart w:id="140" w:name="_Toc100702092"/>
      <w:bookmarkStart w:id="141" w:name="_Toc105964438"/>
      <w:r>
        <w:rPr>
          <w:lang w:val="en-US"/>
        </w:rPr>
        <w:t>Conclusion</w:t>
      </w:r>
      <w:bookmarkEnd w:id="139"/>
      <w:bookmarkEnd w:id="140"/>
      <w:bookmarkEnd w:id="141"/>
    </w:p>
    <w:p w14:paraId="57563EF6" w14:textId="77777777" w:rsidR="005F3BF8" w:rsidRDefault="005F3BF8" w:rsidP="005F3BF8">
      <w:pPr>
        <w:rPr>
          <w:sz w:val="28"/>
          <w:szCs w:val="28"/>
          <w:lang w:val="en-US"/>
        </w:rPr>
      </w:pPr>
      <w:r>
        <w:rPr>
          <w:sz w:val="28"/>
          <w:szCs w:val="28"/>
          <w:lang w:val="en-US"/>
        </w:rPr>
        <w:t xml:space="preserve">We learnt a lot about pipelined structures and how to apply them in this project. We successfully implemented a pipelined 24-bit processor using Logisim simulator, achieving all the project's objectives, including implementing the forwarding technique and obtaining the fewest possible stall cycles, which is 1 stall cycle in the case of load followed by an instruction that relies on it (R/W) or a miss prediction in the case of a branch or jump instruction. As a long-term goal, this project motivates us </w:t>
      </w:r>
    </w:p>
    <w:p w14:paraId="22BA40BB" w14:textId="77777777" w:rsidR="005F3BF8" w:rsidRDefault="005F3BF8" w:rsidP="005F3BF8">
      <w:pPr>
        <w:rPr>
          <w:sz w:val="28"/>
          <w:szCs w:val="28"/>
          <w:lang w:val="en-US"/>
        </w:rPr>
      </w:pPr>
    </w:p>
    <w:p w14:paraId="5E5205D9" w14:textId="6081DCF0" w:rsidR="005F3BF8" w:rsidRDefault="005F3BF8" w:rsidP="005F3BF8">
      <w:pPr>
        <w:rPr>
          <w:sz w:val="28"/>
          <w:szCs w:val="28"/>
        </w:rPr>
      </w:pPr>
    </w:p>
    <w:p w14:paraId="0BB72D5A" w14:textId="77777777" w:rsidR="005F3BF8" w:rsidRDefault="005F3BF8" w:rsidP="005F3BF8">
      <w:pPr>
        <w:rPr>
          <w:sz w:val="28"/>
          <w:szCs w:val="28"/>
          <w:lang w:val="en-US"/>
        </w:rPr>
      </w:pPr>
      <w:r>
        <w:rPr>
          <w:sz w:val="28"/>
          <w:szCs w:val="28"/>
          <w:lang w:val="en-US"/>
        </w:rPr>
        <w:t>to learn more about computer architecture methodologies and how to improve the current designs.</w:t>
      </w:r>
    </w:p>
    <w:p w14:paraId="0D538F2B" w14:textId="77777777" w:rsidR="005F3BF8" w:rsidRDefault="005F3BF8" w:rsidP="005F3BF8">
      <w:pPr>
        <w:pStyle w:val="Heading1"/>
        <w:rPr>
          <w:lang w:val="en-US"/>
        </w:rPr>
      </w:pPr>
      <w:bookmarkStart w:id="142" w:name="_Toc105772492"/>
      <w:bookmarkStart w:id="143" w:name="_Toc100702093"/>
      <w:bookmarkStart w:id="144" w:name="_Toc105964439"/>
      <w:r>
        <w:rPr>
          <w:lang w:val="en-US"/>
        </w:rPr>
        <w:lastRenderedPageBreak/>
        <w:t>References</w:t>
      </w:r>
      <w:bookmarkEnd w:id="142"/>
      <w:bookmarkEnd w:id="143"/>
      <w:bookmarkEnd w:id="144"/>
    </w:p>
    <w:p w14:paraId="59A8244F" w14:textId="77777777" w:rsidR="005F3BF8" w:rsidRDefault="005F3BF8" w:rsidP="005F3BF8">
      <w:pPr>
        <w:rPr>
          <w:sz w:val="28"/>
          <w:szCs w:val="28"/>
        </w:rPr>
      </w:pPr>
      <w:r>
        <w:rPr>
          <w:sz w:val="28"/>
          <w:szCs w:val="28"/>
        </w:rPr>
        <w:t>Doctor slides and contacting him sometimes</w:t>
      </w:r>
    </w:p>
    <w:p w14:paraId="2285D3AD" w14:textId="77777777" w:rsidR="005F3BF8" w:rsidRDefault="005F3BF8" w:rsidP="005F3BF8">
      <w:pPr>
        <w:rPr>
          <w:sz w:val="28"/>
          <w:szCs w:val="28"/>
        </w:rPr>
      </w:pPr>
      <w:r>
        <w:rPr>
          <w:sz w:val="28"/>
          <w:szCs w:val="28"/>
        </w:rPr>
        <w:t>geeks for geeks</w:t>
      </w:r>
    </w:p>
    <w:p w14:paraId="031659AF" w14:textId="77777777" w:rsidR="005F3BF8" w:rsidRDefault="005F3BF8" w:rsidP="005F3BF8">
      <w:pPr>
        <w:rPr>
          <w:sz w:val="28"/>
          <w:szCs w:val="28"/>
        </w:rPr>
      </w:pPr>
      <w:r>
        <w:rPr>
          <w:sz w:val="28"/>
          <w:szCs w:val="28"/>
        </w:rPr>
        <w:t xml:space="preserve">stack overflow </w:t>
      </w:r>
    </w:p>
    <w:p w14:paraId="0B7B4D25" w14:textId="77777777" w:rsidR="005F3BF8" w:rsidRDefault="005F3BF8" w:rsidP="005F3BF8">
      <w:pPr>
        <w:rPr>
          <w:sz w:val="28"/>
          <w:szCs w:val="28"/>
        </w:rPr>
      </w:pPr>
    </w:p>
    <w:p w14:paraId="4D3523DC" w14:textId="77777777" w:rsidR="00C25CEB" w:rsidRPr="005F3BF8" w:rsidRDefault="00C25CEB" w:rsidP="005F3BF8"/>
    <w:sectPr w:rsidR="00C25CEB" w:rsidRPr="005F3BF8">
      <w:headerReference w:type="default" r:id="rId43"/>
      <w:footerReference w:type="default" r:id="rId44"/>
      <w:headerReference w:type="first" r:id="rId45"/>
      <w:footerReference w:type="first" r:id="rId4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4120" w14:textId="77777777" w:rsidR="00AE0358" w:rsidRDefault="009247DC">
      <w:pPr>
        <w:spacing w:before="0" w:line="240" w:lineRule="auto"/>
      </w:pPr>
      <w:r>
        <w:separator/>
      </w:r>
    </w:p>
  </w:endnote>
  <w:endnote w:type="continuationSeparator" w:id="0">
    <w:p w14:paraId="15D3D5BA" w14:textId="77777777" w:rsidR="00AE0358" w:rsidRDefault="009247DC">
      <w:pPr>
        <w:spacing w:before="0" w:line="240" w:lineRule="auto"/>
      </w:pPr>
      <w:r>
        <w:continuationSeparator/>
      </w:r>
    </w:p>
  </w:endnote>
  <w:endnote w:type="continuationNotice" w:id="1">
    <w:p w14:paraId="72D20F47" w14:textId="77777777" w:rsidR="006346D6" w:rsidRDefault="006346D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SimSun"/>
    <w:charset w:val="86"/>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C6A3" w14:textId="77777777" w:rsidR="00942F53" w:rsidRDefault="009247DC">
    <w:pPr>
      <w:pBdr>
        <w:top w:val="nil"/>
        <w:left w:val="nil"/>
        <w:bottom w:val="nil"/>
        <w:right w:val="nil"/>
        <w:between w:val="nil"/>
      </w:pBdr>
      <w:jc w:val="right"/>
    </w:pPr>
    <w:r>
      <w:fldChar w:fldCharType="begin"/>
    </w:r>
    <w:r>
      <w:instrText>PAGE</w:instrText>
    </w:r>
    <w:r>
      <w:fldChar w:fldCharType="separate"/>
    </w:r>
    <w:r w:rsidR="00B200AD">
      <w:rPr>
        <w:noProof/>
      </w:rPr>
      <w:t>1</w:t>
    </w:r>
    <w:r>
      <w:fldChar w:fldCharType="end"/>
    </w:r>
    <w:r>
      <w:rPr>
        <w:noProof/>
      </w:rPr>
      <w:drawing>
        <wp:anchor distT="0" distB="0" distL="0" distR="0" simplePos="0" relativeHeight="251658243" behindDoc="0" locked="0" layoutInCell="1" hidden="0" allowOverlap="1" wp14:anchorId="4713B30D" wp14:editId="59C8CB18">
          <wp:simplePos x="0" y="0"/>
          <wp:positionH relativeFrom="column">
            <wp:posOffset>-914399</wp:posOffset>
          </wp:positionH>
          <wp:positionV relativeFrom="paragraph">
            <wp:posOffset>438150</wp:posOffset>
          </wp:positionV>
          <wp:extent cx="7781925" cy="409575"/>
          <wp:effectExtent l="0" t="0" r="0" b="0"/>
          <wp:wrapTopAndBottom distT="0" distB="0"/>
          <wp:docPr id="4"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D3D8" w14:textId="77777777" w:rsidR="00942F53" w:rsidRDefault="009247DC">
    <w:pPr>
      <w:pBdr>
        <w:top w:val="nil"/>
        <w:left w:val="nil"/>
        <w:bottom w:val="nil"/>
        <w:right w:val="nil"/>
        <w:between w:val="nil"/>
      </w:pBdr>
      <w:jc w:val="right"/>
    </w:pPr>
    <w:r>
      <w:rPr>
        <w:noProof/>
      </w:rPr>
      <w:drawing>
        <wp:anchor distT="0" distB="0" distL="0" distR="0" simplePos="0" relativeHeight="251658244" behindDoc="0" locked="0" layoutInCell="1" hidden="0" allowOverlap="1" wp14:anchorId="27627680" wp14:editId="0768E691">
          <wp:simplePos x="0" y="0"/>
          <wp:positionH relativeFrom="column">
            <wp:posOffset>-914399</wp:posOffset>
          </wp:positionH>
          <wp:positionV relativeFrom="paragraph">
            <wp:posOffset>438150</wp:posOffset>
          </wp:positionV>
          <wp:extent cx="7781925" cy="409575"/>
          <wp:effectExtent l="0" t="0" r="0" b="0"/>
          <wp:wrapTopAndBottom distT="0" distB="0"/>
          <wp:docPr id="2"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5A83" w14:textId="77777777" w:rsidR="00AE0358" w:rsidRDefault="009247DC">
      <w:pPr>
        <w:spacing w:before="0" w:line="240" w:lineRule="auto"/>
      </w:pPr>
      <w:r>
        <w:separator/>
      </w:r>
    </w:p>
  </w:footnote>
  <w:footnote w:type="continuationSeparator" w:id="0">
    <w:p w14:paraId="733C1ABB" w14:textId="77777777" w:rsidR="00AE0358" w:rsidRDefault="009247DC">
      <w:pPr>
        <w:spacing w:before="0" w:line="240" w:lineRule="auto"/>
      </w:pPr>
      <w:r>
        <w:continuationSeparator/>
      </w:r>
    </w:p>
  </w:footnote>
  <w:footnote w:type="continuationNotice" w:id="1">
    <w:p w14:paraId="4FDAE17A" w14:textId="77777777" w:rsidR="006346D6" w:rsidRDefault="006346D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E1CA" w14:textId="1C9EE971" w:rsidR="001E674C" w:rsidRPr="001E674C" w:rsidRDefault="001E674C" w:rsidP="001E674C">
    <w:pPr>
      <w:rPr>
        <w:sz w:val="28"/>
        <w:szCs w:val="28"/>
      </w:rPr>
    </w:pPr>
    <w:r>
      <w:rPr>
        <w:sz w:val="24"/>
        <w:szCs w:val="24"/>
        <w:u w:val="single"/>
      </w:rPr>
      <w:t>Pipelined Processor                                                                          Birzeit University</w:t>
    </w:r>
    <w:r w:rsidR="009247DC">
      <w:rPr>
        <w:noProof/>
      </w:rPr>
      <w:drawing>
        <wp:anchor distT="0" distB="0" distL="0" distR="0" simplePos="0" relativeHeight="251657216" behindDoc="0" locked="0" layoutInCell="1" hidden="0" allowOverlap="1" wp14:anchorId="5B5E98FE" wp14:editId="57202136">
          <wp:simplePos x="0" y="0"/>
          <wp:positionH relativeFrom="column">
            <wp:posOffset>-914399</wp:posOffset>
          </wp:positionH>
          <wp:positionV relativeFrom="paragraph">
            <wp:posOffset>-66674</wp:posOffset>
          </wp:positionV>
          <wp:extent cx="7781925" cy="95250"/>
          <wp:effectExtent l="0" t="0" r="0" b="0"/>
          <wp:wrapTopAndBottom distT="0" dist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9247DC">
      <w:rPr>
        <w:noProof/>
      </w:rPr>
      <w:drawing>
        <wp:anchor distT="0" distB="0" distL="0" distR="0" simplePos="0" relativeHeight="251687936" behindDoc="0" locked="0" layoutInCell="1" hidden="0" allowOverlap="1" wp14:anchorId="06A705C3" wp14:editId="5094C7F4">
          <wp:simplePos x="0" y="0"/>
          <wp:positionH relativeFrom="column">
            <wp:posOffset>-919162</wp:posOffset>
          </wp:positionH>
          <wp:positionV relativeFrom="paragraph">
            <wp:posOffset>-66674</wp:posOffset>
          </wp:positionV>
          <wp:extent cx="7781925" cy="95250"/>
          <wp:effectExtent l="0" t="0" r="0" b="0"/>
          <wp:wrapTopAndBottom distT="0" dist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D7C53E9" w14:textId="77777777" w:rsidR="00942F53" w:rsidRDefault="009247D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76C7CBBB" wp14:editId="69DFBAF2">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F3B" w14:textId="77777777" w:rsidR="00942F53" w:rsidRDefault="009247DC">
    <w:pPr>
      <w:pBdr>
        <w:top w:val="nil"/>
        <w:left w:val="nil"/>
        <w:bottom w:val="nil"/>
        <w:right w:val="nil"/>
        <w:between w:val="nil"/>
      </w:pBdr>
      <w:spacing w:before="640"/>
    </w:pPr>
    <w:r>
      <w:rPr>
        <w:noProof/>
      </w:rPr>
      <w:drawing>
        <wp:anchor distT="0" distB="0" distL="0" distR="0" simplePos="0" relativeHeight="251658242" behindDoc="0" locked="0" layoutInCell="1" hidden="0" allowOverlap="1" wp14:anchorId="07243B9A" wp14:editId="140F3B4B">
          <wp:simplePos x="0" y="0"/>
          <wp:positionH relativeFrom="column">
            <wp:posOffset>-919162</wp:posOffset>
          </wp:positionH>
          <wp:positionV relativeFrom="paragraph">
            <wp:posOffset>-66674</wp:posOffset>
          </wp:positionV>
          <wp:extent cx="7781925" cy="95250"/>
          <wp:effectExtent l="0" t="0" r="0" b="0"/>
          <wp:wrapTopAndBottom distT="0" dist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2B8"/>
    <w:multiLevelType w:val="hybridMultilevel"/>
    <w:tmpl w:val="733A07AA"/>
    <w:lvl w:ilvl="0" w:tplc="0409000F">
      <w:start w:val="1"/>
      <w:numFmt w:val="decimal"/>
      <w:lvlText w:val="%1."/>
      <w:lvlJc w:val="left"/>
      <w:pPr>
        <w:ind w:left="720" w:hanging="360"/>
      </w:pPr>
    </w:lvl>
    <w:lvl w:ilvl="1" w:tplc="3F90E5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683C"/>
    <w:multiLevelType w:val="hybridMultilevel"/>
    <w:tmpl w:val="D358766A"/>
    <w:lvl w:ilvl="0" w:tplc="58228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478A"/>
    <w:multiLevelType w:val="hybridMultilevel"/>
    <w:tmpl w:val="B50E7A3C"/>
    <w:lvl w:ilvl="0" w:tplc="89FAA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194A99"/>
    <w:multiLevelType w:val="hybridMultilevel"/>
    <w:tmpl w:val="89249A90"/>
    <w:lvl w:ilvl="0" w:tplc="4B7EB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807138">
    <w:abstractNumId w:val="0"/>
  </w:num>
  <w:num w:numId="2" w16cid:durableId="559370503">
    <w:abstractNumId w:val="2"/>
  </w:num>
  <w:num w:numId="3" w16cid:durableId="808404837">
    <w:abstractNumId w:val="3"/>
  </w:num>
  <w:num w:numId="4" w16cid:durableId="136263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F53"/>
    <w:rsid w:val="00010E7B"/>
    <w:rsid w:val="00037ADD"/>
    <w:rsid w:val="000417BC"/>
    <w:rsid w:val="00042A84"/>
    <w:rsid w:val="000434A4"/>
    <w:rsid w:val="000619E6"/>
    <w:rsid w:val="00070B00"/>
    <w:rsid w:val="00081479"/>
    <w:rsid w:val="0008450D"/>
    <w:rsid w:val="00087149"/>
    <w:rsid w:val="00091E7A"/>
    <w:rsid w:val="000920C3"/>
    <w:rsid w:val="000946CE"/>
    <w:rsid w:val="000954E0"/>
    <w:rsid w:val="00097B6B"/>
    <w:rsid w:val="000A5BCD"/>
    <w:rsid w:val="000B4DB1"/>
    <w:rsid w:val="000C0F5B"/>
    <w:rsid w:val="000D1266"/>
    <w:rsid w:val="000D29E2"/>
    <w:rsid w:val="000D4A1F"/>
    <w:rsid w:val="000D762C"/>
    <w:rsid w:val="000E4C80"/>
    <w:rsid w:val="000F0C39"/>
    <w:rsid w:val="000F4D2B"/>
    <w:rsid w:val="000F61A1"/>
    <w:rsid w:val="001114DE"/>
    <w:rsid w:val="00111668"/>
    <w:rsid w:val="00115473"/>
    <w:rsid w:val="00123013"/>
    <w:rsid w:val="0013356F"/>
    <w:rsid w:val="00133B08"/>
    <w:rsid w:val="0013622D"/>
    <w:rsid w:val="001363DE"/>
    <w:rsid w:val="00140A49"/>
    <w:rsid w:val="00155E8E"/>
    <w:rsid w:val="00155F86"/>
    <w:rsid w:val="00172D87"/>
    <w:rsid w:val="00182A68"/>
    <w:rsid w:val="001909F7"/>
    <w:rsid w:val="001928C4"/>
    <w:rsid w:val="00193E80"/>
    <w:rsid w:val="001A3079"/>
    <w:rsid w:val="001A58D5"/>
    <w:rsid w:val="001C456B"/>
    <w:rsid w:val="001D56E7"/>
    <w:rsid w:val="001D762D"/>
    <w:rsid w:val="001E1B3F"/>
    <w:rsid w:val="001E2627"/>
    <w:rsid w:val="001E345C"/>
    <w:rsid w:val="001E65C8"/>
    <w:rsid w:val="001E674C"/>
    <w:rsid w:val="001F5BC2"/>
    <w:rsid w:val="001F6778"/>
    <w:rsid w:val="00205B2B"/>
    <w:rsid w:val="0021401D"/>
    <w:rsid w:val="002278F9"/>
    <w:rsid w:val="00233552"/>
    <w:rsid w:val="00242EE3"/>
    <w:rsid w:val="002447C9"/>
    <w:rsid w:val="00244B24"/>
    <w:rsid w:val="00247F47"/>
    <w:rsid w:val="002601BA"/>
    <w:rsid w:val="00267DB5"/>
    <w:rsid w:val="00271280"/>
    <w:rsid w:val="0028233B"/>
    <w:rsid w:val="002879A2"/>
    <w:rsid w:val="002B7F5C"/>
    <w:rsid w:val="002C409B"/>
    <w:rsid w:val="002C5146"/>
    <w:rsid w:val="002C5D28"/>
    <w:rsid w:val="002E565B"/>
    <w:rsid w:val="002E7FFB"/>
    <w:rsid w:val="002F6920"/>
    <w:rsid w:val="00301155"/>
    <w:rsid w:val="0030165F"/>
    <w:rsid w:val="00305A1E"/>
    <w:rsid w:val="00306841"/>
    <w:rsid w:val="0032111E"/>
    <w:rsid w:val="00323F57"/>
    <w:rsid w:val="003240C9"/>
    <w:rsid w:val="00342B87"/>
    <w:rsid w:val="003446F4"/>
    <w:rsid w:val="00346812"/>
    <w:rsid w:val="00352AD8"/>
    <w:rsid w:val="003565BD"/>
    <w:rsid w:val="00366C9A"/>
    <w:rsid w:val="00367142"/>
    <w:rsid w:val="003705ED"/>
    <w:rsid w:val="003731CC"/>
    <w:rsid w:val="003862E0"/>
    <w:rsid w:val="003A2DFC"/>
    <w:rsid w:val="003A5A89"/>
    <w:rsid w:val="003A7BFF"/>
    <w:rsid w:val="003B0E8A"/>
    <w:rsid w:val="003B1508"/>
    <w:rsid w:val="003B30D1"/>
    <w:rsid w:val="003B5B14"/>
    <w:rsid w:val="003B6266"/>
    <w:rsid w:val="003B6E1B"/>
    <w:rsid w:val="003C23B8"/>
    <w:rsid w:val="003C3CF4"/>
    <w:rsid w:val="003C682C"/>
    <w:rsid w:val="003D1EA8"/>
    <w:rsid w:val="003E186F"/>
    <w:rsid w:val="003E65FD"/>
    <w:rsid w:val="003F092D"/>
    <w:rsid w:val="003F75F2"/>
    <w:rsid w:val="00405286"/>
    <w:rsid w:val="004067B2"/>
    <w:rsid w:val="00410B74"/>
    <w:rsid w:val="004155BC"/>
    <w:rsid w:val="004165C5"/>
    <w:rsid w:val="00430CED"/>
    <w:rsid w:val="004311B3"/>
    <w:rsid w:val="00436946"/>
    <w:rsid w:val="0044183F"/>
    <w:rsid w:val="00455D00"/>
    <w:rsid w:val="004573D1"/>
    <w:rsid w:val="00460367"/>
    <w:rsid w:val="0046496C"/>
    <w:rsid w:val="004669CE"/>
    <w:rsid w:val="00467C74"/>
    <w:rsid w:val="004702D4"/>
    <w:rsid w:val="004805EC"/>
    <w:rsid w:val="00481839"/>
    <w:rsid w:val="004824A9"/>
    <w:rsid w:val="00487E94"/>
    <w:rsid w:val="00496C36"/>
    <w:rsid w:val="004A2B0C"/>
    <w:rsid w:val="004A4EF5"/>
    <w:rsid w:val="004A64AA"/>
    <w:rsid w:val="004A7D7D"/>
    <w:rsid w:val="004B2359"/>
    <w:rsid w:val="004D02E5"/>
    <w:rsid w:val="004D2692"/>
    <w:rsid w:val="004D2C97"/>
    <w:rsid w:val="004E37D1"/>
    <w:rsid w:val="004F3881"/>
    <w:rsid w:val="004F5DE9"/>
    <w:rsid w:val="004F640E"/>
    <w:rsid w:val="00501C0C"/>
    <w:rsid w:val="0050475E"/>
    <w:rsid w:val="005064E2"/>
    <w:rsid w:val="005127C9"/>
    <w:rsid w:val="00517D64"/>
    <w:rsid w:val="00545683"/>
    <w:rsid w:val="00545FAC"/>
    <w:rsid w:val="00547603"/>
    <w:rsid w:val="00555DC5"/>
    <w:rsid w:val="00557928"/>
    <w:rsid w:val="00575C0F"/>
    <w:rsid w:val="00577F49"/>
    <w:rsid w:val="005A0C9A"/>
    <w:rsid w:val="005A23B6"/>
    <w:rsid w:val="005A5E48"/>
    <w:rsid w:val="005A6A72"/>
    <w:rsid w:val="005A7BFD"/>
    <w:rsid w:val="005A7C65"/>
    <w:rsid w:val="005B3C31"/>
    <w:rsid w:val="005B5157"/>
    <w:rsid w:val="005B587A"/>
    <w:rsid w:val="005B5925"/>
    <w:rsid w:val="005C777B"/>
    <w:rsid w:val="005D5AC3"/>
    <w:rsid w:val="005E04FE"/>
    <w:rsid w:val="005E4AAB"/>
    <w:rsid w:val="005E4EE2"/>
    <w:rsid w:val="005E7577"/>
    <w:rsid w:val="005F225D"/>
    <w:rsid w:val="005F3BF8"/>
    <w:rsid w:val="006113E2"/>
    <w:rsid w:val="00611E53"/>
    <w:rsid w:val="00624C46"/>
    <w:rsid w:val="00625E39"/>
    <w:rsid w:val="006279AD"/>
    <w:rsid w:val="006346D6"/>
    <w:rsid w:val="006357EC"/>
    <w:rsid w:val="00657341"/>
    <w:rsid w:val="00670B2A"/>
    <w:rsid w:val="006800E4"/>
    <w:rsid w:val="0068132E"/>
    <w:rsid w:val="006B0C02"/>
    <w:rsid w:val="006C3FC0"/>
    <w:rsid w:val="006C6133"/>
    <w:rsid w:val="006D0405"/>
    <w:rsid w:val="006F1B07"/>
    <w:rsid w:val="006F277A"/>
    <w:rsid w:val="007259E4"/>
    <w:rsid w:val="007260AD"/>
    <w:rsid w:val="00734902"/>
    <w:rsid w:val="007466F1"/>
    <w:rsid w:val="0074701A"/>
    <w:rsid w:val="00753E46"/>
    <w:rsid w:val="0075532F"/>
    <w:rsid w:val="00775004"/>
    <w:rsid w:val="0078313B"/>
    <w:rsid w:val="007A276C"/>
    <w:rsid w:val="007A7C53"/>
    <w:rsid w:val="007B4739"/>
    <w:rsid w:val="007C66B2"/>
    <w:rsid w:val="007D0D9A"/>
    <w:rsid w:val="007D2547"/>
    <w:rsid w:val="007D7142"/>
    <w:rsid w:val="007F29A6"/>
    <w:rsid w:val="007F2AE7"/>
    <w:rsid w:val="007F3EDF"/>
    <w:rsid w:val="007F65E4"/>
    <w:rsid w:val="00811913"/>
    <w:rsid w:val="00835D38"/>
    <w:rsid w:val="008456DB"/>
    <w:rsid w:val="00873D53"/>
    <w:rsid w:val="00874BA8"/>
    <w:rsid w:val="00890B79"/>
    <w:rsid w:val="008914F8"/>
    <w:rsid w:val="008929A1"/>
    <w:rsid w:val="008A08DF"/>
    <w:rsid w:val="008A2B2A"/>
    <w:rsid w:val="008A2DFB"/>
    <w:rsid w:val="008C0090"/>
    <w:rsid w:val="008D4AA0"/>
    <w:rsid w:val="008D7971"/>
    <w:rsid w:val="008E35DB"/>
    <w:rsid w:val="008F1A69"/>
    <w:rsid w:val="009017F9"/>
    <w:rsid w:val="00902544"/>
    <w:rsid w:val="00904A1E"/>
    <w:rsid w:val="009077CD"/>
    <w:rsid w:val="00923190"/>
    <w:rsid w:val="009247DC"/>
    <w:rsid w:val="00931027"/>
    <w:rsid w:val="009325A7"/>
    <w:rsid w:val="0093723D"/>
    <w:rsid w:val="009405F5"/>
    <w:rsid w:val="00941950"/>
    <w:rsid w:val="00942F53"/>
    <w:rsid w:val="00950568"/>
    <w:rsid w:val="0095506F"/>
    <w:rsid w:val="0097304C"/>
    <w:rsid w:val="009B53F5"/>
    <w:rsid w:val="009B6DE1"/>
    <w:rsid w:val="009B7542"/>
    <w:rsid w:val="009C19D0"/>
    <w:rsid w:val="009C6F50"/>
    <w:rsid w:val="009D2729"/>
    <w:rsid w:val="009D51C1"/>
    <w:rsid w:val="009D560C"/>
    <w:rsid w:val="009D6700"/>
    <w:rsid w:val="009D7FD7"/>
    <w:rsid w:val="009E2B17"/>
    <w:rsid w:val="009E2C68"/>
    <w:rsid w:val="009E3FB3"/>
    <w:rsid w:val="009E608C"/>
    <w:rsid w:val="009E7C1D"/>
    <w:rsid w:val="009F1F58"/>
    <w:rsid w:val="009F4966"/>
    <w:rsid w:val="00A02859"/>
    <w:rsid w:val="00A0447A"/>
    <w:rsid w:val="00A2104A"/>
    <w:rsid w:val="00A2149E"/>
    <w:rsid w:val="00A35956"/>
    <w:rsid w:val="00A41228"/>
    <w:rsid w:val="00A4345E"/>
    <w:rsid w:val="00A50BB5"/>
    <w:rsid w:val="00A51DBD"/>
    <w:rsid w:val="00A53EDC"/>
    <w:rsid w:val="00A553D9"/>
    <w:rsid w:val="00A61833"/>
    <w:rsid w:val="00A75886"/>
    <w:rsid w:val="00A80DA7"/>
    <w:rsid w:val="00A94039"/>
    <w:rsid w:val="00AA1EE3"/>
    <w:rsid w:val="00AA309B"/>
    <w:rsid w:val="00AB1822"/>
    <w:rsid w:val="00AC2ACA"/>
    <w:rsid w:val="00AD5986"/>
    <w:rsid w:val="00AE0358"/>
    <w:rsid w:val="00AE0FF0"/>
    <w:rsid w:val="00AE4592"/>
    <w:rsid w:val="00AE499A"/>
    <w:rsid w:val="00AE6583"/>
    <w:rsid w:val="00B200AD"/>
    <w:rsid w:val="00B21E27"/>
    <w:rsid w:val="00B322FE"/>
    <w:rsid w:val="00B36061"/>
    <w:rsid w:val="00B40D54"/>
    <w:rsid w:val="00B64F39"/>
    <w:rsid w:val="00B65AA4"/>
    <w:rsid w:val="00B67758"/>
    <w:rsid w:val="00B70242"/>
    <w:rsid w:val="00B7130A"/>
    <w:rsid w:val="00B71807"/>
    <w:rsid w:val="00B7414F"/>
    <w:rsid w:val="00B74232"/>
    <w:rsid w:val="00B77ACA"/>
    <w:rsid w:val="00B80147"/>
    <w:rsid w:val="00B83B43"/>
    <w:rsid w:val="00B85395"/>
    <w:rsid w:val="00B86201"/>
    <w:rsid w:val="00B86F73"/>
    <w:rsid w:val="00BA59A7"/>
    <w:rsid w:val="00BB1FA2"/>
    <w:rsid w:val="00BC2C1E"/>
    <w:rsid w:val="00BD32DE"/>
    <w:rsid w:val="00BE1A29"/>
    <w:rsid w:val="00BF23FD"/>
    <w:rsid w:val="00BF7B94"/>
    <w:rsid w:val="00C04A5D"/>
    <w:rsid w:val="00C0798E"/>
    <w:rsid w:val="00C23975"/>
    <w:rsid w:val="00C25109"/>
    <w:rsid w:val="00C25CEB"/>
    <w:rsid w:val="00C561D9"/>
    <w:rsid w:val="00C603C1"/>
    <w:rsid w:val="00C846FD"/>
    <w:rsid w:val="00C91790"/>
    <w:rsid w:val="00C923B6"/>
    <w:rsid w:val="00C92FA9"/>
    <w:rsid w:val="00CA3CB3"/>
    <w:rsid w:val="00CA69CE"/>
    <w:rsid w:val="00CB2CD6"/>
    <w:rsid w:val="00CD15E5"/>
    <w:rsid w:val="00CD326E"/>
    <w:rsid w:val="00CD4115"/>
    <w:rsid w:val="00CD47E5"/>
    <w:rsid w:val="00CF3BC0"/>
    <w:rsid w:val="00CF5BD9"/>
    <w:rsid w:val="00D2421B"/>
    <w:rsid w:val="00D24ED7"/>
    <w:rsid w:val="00D3100A"/>
    <w:rsid w:val="00D31F0A"/>
    <w:rsid w:val="00D4655E"/>
    <w:rsid w:val="00D519E0"/>
    <w:rsid w:val="00D63755"/>
    <w:rsid w:val="00D66F95"/>
    <w:rsid w:val="00D70DA5"/>
    <w:rsid w:val="00D713B2"/>
    <w:rsid w:val="00D77889"/>
    <w:rsid w:val="00D8642D"/>
    <w:rsid w:val="00D87DA7"/>
    <w:rsid w:val="00D91E7E"/>
    <w:rsid w:val="00D9230D"/>
    <w:rsid w:val="00D94AE1"/>
    <w:rsid w:val="00D95C5D"/>
    <w:rsid w:val="00D96D9E"/>
    <w:rsid w:val="00DA1486"/>
    <w:rsid w:val="00DA4A1D"/>
    <w:rsid w:val="00DA5DDA"/>
    <w:rsid w:val="00DB37EC"/>
    <w:rsid w:val="00DB64AE"/>
    <w:rsid w:val="00DD0DFD"/>
    <w:rsid w:val="00DD445F"/>
    <w:rsid w:val="00DF4F4B"/>
    <w:rsid w:val="00DF68B5"/>
    <w:rsid w:val="00DF7976"/>
    <w:rsid w:val="00E02985"/>
    <w:rsid w:val="00E07FBC"/>
    <w:rsid w:val="00E110C6"/>
    <w:rsid w:val="00E14054"/>
    <w:rsid w:val="00E161B4"/>
    <w:rsid w:val="00E2139B"/>
    <w:rsid w:val="00E228C8"/>
    <w:rsid w:val="00E27C3A"/>
    <w:rsid w:val="00E31002"/>
    <w:rsid w:val="00E35BD6"/>
    <w:rsid w:val="00E4789D"/>
    <w:rsid w:val="00E54AC1"/>
    <w:rsid w:val="00E57E4B"/>
    <w:rsid w:val="00E609F7"/>
    <w:rsid w:val="00E662FA"/>
    <w:rsid w:val="00E75D03"/>
    <w:rsid w:val="00E80CB8"/>
    <w:rsid w:val="00EA7394"/>
    <w:rsid w:val="00EB61C0"/>
    <w:rsid w:val="00ED1E3E"/>
    <w:rsid w:val="00ED1ED7"/>
    <w:rsid w:val="00ED55D0"/>
    <w:rsid w:val="00ED5E08"/>
    <w:rsid w:val="00ED6AB6"/>
    <w:rsid w:val="00ED6F4E"/>
    <w:rsid w:val="00EE048E"/>
    <w:rsid w:val="00EE3200"/>
    <w:rsid w:val="00EE69A0"/>
    <w:rsid w:val="00F0109C"/>
    <w:rsid w:val="00F13ABE"/>
    <w:rsid w:val="00F2022F"/>
    <w:rsid w:val="00F20D98"/>
    <w:rsid w:val="00F2376F"/>
    <w:rsid w:val="00F2698C"/>
    <w:rsid w:val="00F30CEB"/>
    <w:rsid w:val="00F325E2"/>
    <w:rsid w:val="00F358DD"/>
    <w:rsid w:val="00F426E8"/>
    <w:rsid w:val="00F468B0"/>
    <w:rsid w:val="00F51012"/>
    <w:rsid w:val="00F5151D"/>
    <w:rsid w:val="00F61DAE"/>
    <w:rsid w:val="00F61E69"/>
    <w:rsid w:val="00F63A4F"/>
    <w:rsid w:val="00F72022"/>
    <w:rsid w:val="00F741BF"/>
    <w:rsid w:val="00F8148B"/>
    <w:rsid w:val="00F919E9"/>
    <w:rsid w:val="00FA4505"/>
    <w:rsid w:val="00FA6602"/>
    <w:rsid w:val="00FB1E0C"/>
    <w:rsid w:val="00FB2147"/>
    <w:rsid w:val="00FC0ED2"/>
    <w:rsid w:val="00FC1126"/>
    <w:rsid w:val="00FD1C9A"/>
    <w:rsid w:val="00FD358D"/>
    <w:rsid w:val="00FE0E6A"/>
    <w:rsid w:val="00FF0605"/>
    <w:rsid w:val="00FF5830"/>
    <w:rsid w:val="0230FC82"/>
    <w:rsid w:val="0293E12B"/>
    <w:rsid w:val="03E8B7C7"/>
    <w:rsid w:val="0506B5B5"/>
    <w:rsid w:val="062C3B87"/>
    <w:rsid w:val="067A11C4"/>
    <w:rsid w:val="070F1DB2"/>
    <w:rsid w:val="0DD3D14B"/>
    <w:rsid w:val="0E8FAA41"/>
    <w:rsid w:val="10D05786"/>
    <w:rsid w:val="1B2470FD"/>
    <w:rsid w:val="26B15EDF"/>
    <w:rsid w:val="3617462F"/>
    <w:rsid w:val="39BF5DF6"/>
    <w:rsid w:val="42BAEADD"/>
    <w:rsid w:val="49A279C6"/>
    <w:rsid w:val="4E0B7E5C"/>
    <w:rsid w:val="50C86941"/>
    <w:rsid w:val="5228041F"/>
    <w:rsid w:val="54FDBD52"/>
    <w:rsid w:val="5A832C3F"/>
    <w:rsid w:val="5CECE453"/>
    <w:rsid w:val="5D36C8D8"/>
    <w:rsid w:val="5F55C881"/>
    <w:rsid w:val="622FAF99"/>
    <w:rsid w:val="65111E95"/>
    <w:rsid w:val="65FAC8F3"/>
    <w:rsid w:val="66053CD3"/>
    <w:rsid w:val="6A9FA8FD"/>
    <w:rsid w:val="6BE80A1F"/>
    <w:rsid w:val="7E87FEC6"/>
    <w:rsid w:val="7F6CA8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DFDA"/>
  <w15:docId w15:val="{38A21D4B-6C20-4650-8AAF-2DB4C51D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94"/>
  </w:style>
  <w:style w:type="paragraph" w:styleId="Heading1">
    <w:name w:val="heading 1"/>
    <w:basedOn w:val="Normal"/>
    <w:next w:val="Normal"/>
    <w:link w:val="Heading1Char"/>
    <w:uiPriority w:val="9"/>
    <w:qFormat/>
    <w:pPr>
      <w:keepNext/>
      <w:keepLines/>
      <w:spacing w:before="480"/>
      <w:outlineLvl w:val="0"/>
    </w:pPr>
    <w:rPr>
      <w:color w:val="039BE5"/>
      <w:sz w:val="36"/>
      <w:szCs w:val="36"/>
    </w:rPr>
  </w:style>
  <w:style w:type="paragraph" w:styleId="Heading2">
    <w:name w:val="heading 2"/>
    <w:basedOn w:val="Normal"/>
    <w:next w:val="Normal"/>
    <w:link w:val="Heading2Char"/>
    <w:uiPriority w:val="9"/>
    <w:unhideWhenUsed/>
    <w:qFormat/>
    <w:pPr>
      <w:keepNext/>
      <w:keepLines/>
      <w:outlineLvl w:val="1"/>
    </w:pPr>
    <w:rPr>
      <w:color w:val="E61A17"/>
      <w:sz w:val="28"/>
      <w:szCs w:val="28"/>
    </w:rPr>
  </w:style>
  <w:style w:type="paragraph" w:styleId="Heading3">
    <w:name w:val="heading 3"/>
    <w:basedOn w:val="Normal"/>
    <w:next w:val="Normal"/>
    <w:link w:val="Heading3Char"/>
    <w:uiPriority w:val="9"/>
    <w:unhideWhenUsed/>
    <w:qFormat/>
    <w:pPr>
      <w:keepNext/>
      <w:keepLines/>
      <w:outlineLvl w:val="2"/>
    </w:pPr>
    <w:rPr>
      <w:color w:val="008A05"/>
      <w:sz w:val="24"/>
      <w:szCs w:val="24"/>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6346D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346D6"/>
  </w:style>
  <w:style w:type="paragraph" w:styleId="Footer">
    <w:name w:val="footer"/>
    <w:basedOn w:val="Normal"/>
    <w:link w:val="FooterChar"/>
    <w:uiPriority w:val="99"/>
    <w:unhideWhenUsed/>
    <w:rsid w:val="006346D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346D6"/>
  </w:style>
  <w:style w:type="paragraph" w:styleId="Caption">
    <w:name w:val="caption"/>
    <w:basedOn w:val="Normal"/>
    <w:next w:val="Normal"/>
    <w:uiPriority w:val="35"/>
    <w:unhideWhenUsed/>
    <w:qFormat/>
    <w:rsid w:val="00753E46"/>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5A0C9A"/>
    <w:rPr>
      <w:color w:val="008A05"/>
      <w:sz w:val="24"/>
      <w:szCs w:val="24"/>
    </w:rPr>
  </w:style>
  <w:style w:type="character" w:customStyle="1" w:styleId="Heading1Char">
    <w:name w:val="Heading 1 Char"/>
    <w:basedOn w:val="DefaultParagraphFont"/>
    <w:link w:val="Heading1"/>
    <w:uiPriority w:val="9"/>
    <w:rsid w:val="00775004"/>
    <w:rPr>
      <w:color w:val="039BE5"/>
      <w:sz w:val="36"/>
      <w:szCs w:val="36"/>
    </w:rPr>
  </w:style>
  <w:style w:type="paragraph" w:styleId="ListParagraph">
    <w:name w:val="List Paragraph"/>
    <w:basedOn w:val="Normal"/>
    <w:uiPriority w:val="34"/>
    <w:qFormat/>
    <w:rsid w:val="004F640E"/>
    <w:pPr>
      <w:ind w:left="720"/>
      <w:contextualSpacing/>
    </w:pPr>
  </w:style>
  <w:style w:type="paragraph" w:styleId="TOCHeading">
    <w:name w:val="TOC Heading"/>
    <w:basedOn w:val="Heading1"/>
    <w:next w:val="Normal"/>
    <w:uiPriority w:val="39"/>
    <w:unhideWhenUsed/>
    <w:qFormat/>
    <w:rsid w:val="00624C46"/>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24C46"/>
    <w:pPr>
      <w:spacing w:after="100"/>
    </w:pPr>
  </w:style>
  <w:style w:type="paragraph" w:styleId="TOC2">
    <w:name w:val="toc 2"/>
    <w:basedOn w:val="Normal"/>
    <w:next w:val="Normal"/>
    <w:autoRedefine/>
    <w:uiPriority w:val="39"/>
    <w:unhideWhenUsed/>
    <w:rsid w:val="00624C46"/>
    <w:pPr>
      <w:spacing w:after="100"/>
      <w:ind w:left="220"/>
    </w:pPr>
  </w:style>
  <w:style w:type="paragraph" w:styleId="TOC3">
    <w:name w:val="toc 3"/>
    <w:basedOn w:val="Normal"/>
    <w:next w:val="Normal"/>
    <w:autoRedefine/>
    <w:uiPriority w:val="39"/>
    <w:unhideWhenUsed/>
    <w:rsid w:val="00624C46"/>
    <w:pPr>
      <w:spacing w:after="100"/>
      <w:ind w:left="440"/>
    </w:pPr>
  </w:style>
  <w:style w:type="character" w:styleId="Hyperlink">
    <w:name w:val="Hyperlink"/>
    <w:basedOn w:val="DefaultParagraphFont"/>
    <w:uiPriority w:val="99"/>
    <w:unhideWhenUsed/>
    <w:rsid w:val="00624C46"/>
    <w:rPr>
      <w:color w:val="0000FF" w:themeColor="hyperlink"/>
      <w:u w:val="single"/>
    </w:rPr>
  </w:style>
  <w:style w:type="paragraph" w:styleId="TableofFigures">
    <w:name w:val="table of figures"/>
    <w:basedOn w:val="Normal"/>
    <w:next w:val="Normal"/>
    <w:uiPriority w:val="99"/>
    <w:unhideWhenUsed/>
    <w:rsid w:val="00BC2C1E"/>
  </w:style>
  <w:style w:type="character" w:customStyle="1" w:styleId="Heading2Char">
    <w:name w:val="Heading 2 Char"/>
    <w:basedOn w:val="DefaultParagraphFont"/>
    <w:link w:val="Heading2"/>
    <w:uiPriority w:val="9"/>
    <w:rsid w:val="005F3BF8"/>
    <w:rPr>
      <w:color w:val="E61A17"/>
      <w:sz w:val="28"/>
      <w:szCs w:val="28"/>
    </w:rPr>
  </w:style>
  <w:style w:type="character" w:customStyle="1" w:styleId="Heading4Char">
    <w:name w:val="Heading 4 Char"/>
    <w:basedOn w:val="DefaultParagraphFont"/>
    <w:link w:val="Heading4"/>
    <w:uiPriority w:val="9"/>
    <w:rsid w:val="005F3BF8"/>
    <w:rPr>
      <w:rFonts w:ascii="Trebuchet MS" w:eastAsia="Trebuchet MS" w:hAnsi="Trebuchet MS" w:cs="Trebuchet MS"/>
      <w:color w:val="666666"/>
      <w:u w:val="single"/>
    </w:rPr>
  </w:style>
  <w:style w:type="paragraph" w:customStyle="1" w:styleId="TOCHeading1">
    <w:name w:val="TOC Heading1"/>
    <w:basedOn w:val="Heading1"/>
    <w:next w:val="Normal"/>
    <w:uiPriority w:val="39"/>
    <w:unhideWhenUsed/>
    <w:qFormat/>
    <w:rsid w:val="005F3BF8"/>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4D269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043">
      <w:bodyDiv w:val="1"/>
      <w:marLeft w:val="0"/>
      <w:marRight w:val="0"/>
      <w:marTop w:val="0"/>
      <w:marBottom w:val="0"/>
      <w:divBdr>
        <w:top w:val="none" w:sz="0" w:space="0" w:color="auto"/>
        <w:left w:val="none" w:sz="0" w:space="0" w:color="auto"/>
        <w:bottom w:val="none" w:sz="0" w:space="0" w:color="auto"/>
        <w:right w:val="none" w:sz="0" w:space="0" w:color="auto"/>
      </w:divBdr>
    </w:div>
    <w:div w:id="870845051">
      <w:bodyDiv w:val="1"/>
      <w:marLeft w:val="0"/>
      <w:marRight w:val="0"/>
      <w:marTop w:val="0"/>
      <w:marBottom w:val="0"/>
      <w:divBdr>
        <w:top w:val="none" w:sz="0" w:space="0" w:color="auto"/>
        <w:left w:val="none" w:sz="0" w:space="0" w:color="auto"/>
        <w:bottom w:val="none" w:sz="0" w:space="0" w:color="auto"/>
        <w:right w:val="none" w:sz="0" w:space="0" w:color="auto"/>
      </w:divBdr>
    </w:div>
    <w:div w:id="207010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_rels/header1.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B6136-5A1E-4416-9E34-AAF0BF1C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3517</Words>
  <Characters>20053</Characters>
  <Application>Microsoft Office Word</Application>
  <DocSecurity>0</DocSecurity>
  <Lines>167</Lines>
  <Paragraphs>47</Paragraphs>
  <ScaleCrop>false</ScaleCrop>
  <Company/>
  <LinksUpToDate>false</LinksUpToDate>
  <CharactersWithSpaces>23523</CharactersWithSpaces>
  <SharedDoc>false</SharedDoc>
  <HLinks>
    <vt:vector size="288" baseType="variant">
      <vt:variant>
        <vt:i4>1769530</vt:i4>
      </vt:variant>
      <vt:variant>
        <vt:i4>287</vt:i4>
      </vt:variant>
      <vt:variant>
        <vt:i4>0</vt:i4>
      </vt:variant>
      <vt:variant>
        <vt:i4>5</vt:i4>
      </vt:variant>
      <vt:variant>
        <vt:lpwstr/>
      </vt:variant>
      <vt:variant>
        <vt:lpwstr>_Toc105863870</vt:lpwstr>
      </vt:variant>
      <vt:variant>
        <vt:i4>1703994</vt:i4>
      </vt:variant>
      <vt:variant>
        <vt:i4>281</vt:i4>
      </vt:variant>
      <vt:variant>
        <vt:i4>0</vt:i4>
      </vt:variant>
      <vt:variant>
        <vt:i4>5</vt:i4>
      </vt:variant>
      <vt:variant>
        <vt:lpwstr/>
      </vt:variant>
      <vt:variant>
        <vt:lpwstr>_Toc105863869</vt:lpwstr>
      </vt:variant>
      <vt:variant>
        <vt:i4>1703994</vt:i4>
      </vt:variant>
      <vt:variant>
        <vt:i4>275</vt:i4>
      </vt:variant>
      <vt:variant>
        <vt:i4>0</vt:i4>
      </vt:variant>
      <vt:variant>
        <vt:i4>5</vt:i4>
      </vt:variant>
      <vt:variant>
        <vt:lpwstr/>
      </vt:variant>
      <vt:variant>
        <vt:lpwstr>_Toc105863868</vt:lpwstr>
      </vt:variant>
      <vt:variant>
        <vt:i4>1703994</vt:i4>
      </vt:variant>
      <vt:variant>
        <vt:i4>269</vt:i4>
      </vt:variant>
      <vt:variant>
        <vt:i4>0</vt:i4>
      </vt:variant>
      <vt:variant>
        <vt:i4>5</vt:i4>
      </vt:variant>
      <vt:variant>
        <vt:lpwstr/>
      </vt:variant>
      <vt:variant>
        <vt:lpwstr>_Toc105863867</vt:lpwstr>
      </vt:variant>
      <vt:variant>
        <vt:i4>1703994</vt:i4>
      </vt:variant>
      <vt:variant>
        <vt:i4>263</vt:i4>
      </vt:variant>
      <vt:variant>
        <vt:i4>0</vt:i4>
      </vt:variant>
      <vt:variant>
        <vt:i4>5</vt:i4>
      </vt:variant>
      <vt:variant>
        <vt:lpwstr/>
      </vt:variant>
      <vt:variant>
        <vt:lpwstr>_Toc105863866</vt:lpwstr>
      </vt:variant>
      <vt:variant>
        <vt:i4>1703994</vt:i4>
      </vt:variant>
      <vt:variant>
        <vt:i4>257</vt:i4>
      </vt:variant>
      <vt:variant>
        <vt:i4>0</vt:i4>
      </vt:variant>
      <vt:variant>
        <vt:i4>5</vt:i4>
      </vt:variant>
      <vt:variant>
        <vt:lpwstr/>
      </vt:variant>
      <vt:variant>
        <vt:lpwstr>_Toc105863865</vt:lpwstr>
      </vt:variant>
      <vt:variant>
        <vt:i4>1703994</vt:i4>
      </vt:variant>
      <vt:variant>
        <vt:i4>251</vt:i4>
      </vt:variant>
      <vt:variant>
        <vt:i4>0</vt:i4>
      </vt:variant>
      <vt:variant>
        <vt:i4>5</vt:i4>
      </vt:variant>
      <vt:variant>
        <vt:lpwstr/>
      </vt:variant>
      <vt:variant>
        <vt:lpwstr>_Toc105863864</vt:lpwstr>
      </vt:variant>
      <vt:variant>
        <vt:i4>1703994</vt:i4>
      </vt:variant>
      <vt:variant>
        <vt:i4>245</vt:i4>
      </vt:variant>
      <vt:variant>
        <vt:i4>0</vt:i4>
      </vt:variant>
      <vt:variant>
        <vt:i4>5</vt:i4>
      </vt:variant>
      <vt:variant>
        <vt:lpwstr/>
      </vt:variant>
      <vt:variant>
        <vt:lpwstr>_Toc105863863</vt:lpwstr>
      </vt:variant>
      <vt:variant>
        <vt:i4>1703994</vt:i4>
      </vt:variant>
      <vt:variant>
        <vt:i4>239</vt:i4>
      </vt:variant>
      <vt:variant>
        <vt:i4>0</vt:i4>
      </vt:variant>
      <vt:variant>
        <vt:i4>5</vt:i4>
      </vt:variant>
      <vt:variant>
        <vt:lpwstr/>
      </vt:variant>
      <vt:variant>
        <vt:lpwstr>_Toc105863862</vt:lpwstr>
      </vt:variant>
      <vt:variant>
        <vt:i4>1703994</vt:i4>
      </vt:variant>
      <vt:variant>
        <vt:i4>233</vt:i4>
      </vt:variant>
      <vt:variant>
        <vt:i4>0</vt:i4>
      </vt:variant>
      <vt:variant>
        <vt:i4>5</vt:i4>
      </vt:variant>
      <vt:variant>
        <vt:lpwstr/>
      </vt:variant>
      <vt:variant>
        <vt:lpwstr>_Toc105863861</vt:lpwstr>
      </vt:variant>
      <vt:variant>
        <vt:i4>1703994</vt:i4>
      </vt:variant>
      <vt:variant>
        <vt:i4>227</vt:i4>
      </vt:variant>
      <vt:variant>
        <vt:i4>0</vt:i4>
      </vt:variant>
      <vt:variant>
        <vt:i4>5</vt:i4>
      </vt:variant>
      <vt:variant>
        <vt:lpwstr/>
      </vt:variant>
      <vt:variant>
        <vt:lpwstr>_Toc105863860</vt:lpwstr>
      </vt:variant>
      <vt:variant>
        <vt:i4>1638458</vt:i4>
      </vt:variant>
      <vt:variant>
        <vt:i4>221</vt:i4>
      </vt:variant>
      <vt:variant>
        <vt:i4>0</vt:i4>
      </vt:variant>
      <vt:variant>
        <vt:i4>5</vt:i4>
      </vt:variant>
      <vt:variant>
        <vt:lpwstr/>
      </vt:variant>
      <vt:variant>
        <vt:lpwstr>_Toc105863859</vt:lpwstr>
      </vt:variant>
      <vt:variant>
        <vt:i4>1638458</vt:i4>
      </vt:variant>
      <vt:variant>
        <vt:i4>215</vt:i4>
      </vt:variant>
      <vt:variant>
        <vt:i4>0</vt:i4>
      </vt:variant>
      <vt:variant>
        <vt:i4>5</vt:i4>
      </vt:variant>
      <vt:variant>
        <vt:lpwstr/>
      </vt:variant>
      <vt:variant>
        <vt:lpwstr>_Toc105863858</vt:lpwstr>
      </vt:variant>
      <vt:variant>
        <vt:i4>1638458</vt:i4>
      </vt:variant>
      <vt:variant>
        <vt:i4>209</vt:i4>
      </vt:variant>
      <vt:variant>
        <vt:i4>0</vt:i4>
      </vt:variant>
      <vt:variant>
        <vt:i4>5</vt:i4>
      </vt:variant>
      <vt:variant>
        <vt:lpwstr/>
      </vt:variant>
      <vt:variant>
        <vt:lpwstr>_Toc105863857</vt:lpwstr>
      </vt:variant>
      <vt:variant>
        <vt:i4>1638458</vt:i4>
      </vt:variant>
      <vt:variant>
        <vt:i4>203</vt:i4>
      </vt:variant>
      <vt:variant>
        <vt:i4>0</vt:i4>
      </vt:variant>
      <vt:variant>
        <vt:i4>5</vt:i4>
      </vt:variant>
      <vt:variant>
        <vt:lpwstr/>
      </vt:variant>
      <vt:variant>
        <vt:lpwstr>_Toc105863856</vt:lpwstr>
      </vt:variant>
      <vt:variant>
        <vt:i4>1638458</vt:i4>
      </vt:variant>
      <vt:variant>
        <vt:i4>197</vt:i4>
      </vt:variant>
      <vt:variant>
        <vt:i4>0</vt:i4>
      </vt:variant>
      <vt:variant>
        <vt:i4>5</vt:i4>
      </vt:variant>
      <vt:variant>
        <vt:lpwstr/>
      </vt:variant>
      <vt:variant>
        <vt:lpwstr>_Toc105863855</vt:lpwstr>
      </vt:variant>
      <vt:variant>
        <vt:i4>1638458</vt:i4>
      </vt:variant>
      <vt:variant>
        <vt:i4>191</vt:i4>
      </vt:variant>
      <vt:variant>
        <vt:i4>0</vt:i4>
      </vt:variant>
      <vt:variant>
        <vt:i4>5</vt:i4>
      </vt:variant>
      <vt:variant>
        <vt:lpwstr/>
      </vt:variant>
      <vt:variant>
        <vt:lpwstr>_Toc105863854</vt:lpwstr>
      </vt:variant>
      <vt:variant>
        <vt:i4>1638458</vt:i4>
      </vt:variant>
      <vt:variant>
        <vt:i4>185</vt:i4>
      </vt:variant>
      <vt:variant>
        <vt:i4>0</vt:i4>
      </vt:variant>
      <vt:variant>
        <vt:i4>5</vt:i4>
      </vt:variant>
      <vt:variant>
        <vt:lpwstr/>
      </vt:variant>
      <vt:variant>
        <vt:lpwstr>_Toc105863853</vt:lpwstr>
      </vt:variant>
      <vt:variant>
        <vt:i4>1638458</vt:i4>
      </vt:variant>
      <vt:variant>
        <vt:i4>179</vt:i4>
      </vt:variant>
      <vt:variant>
        <vt:i4>0</vt:i4>
      </vt:variant>
      <vt:variant>
        <vt:i4>5</vt:i4>
      </vt:variant>
      <vt:variant>
        <vt:lpwstr/>
      </vt:variant>
      <vt:variant>
        <vt:lpwstr>_Toc105863852</vt:lpwstr>
      </vt:variant>
      <vt:variant>
        <vt:i4>1638458</vt:i4>
      </vt:variant>
      <vt:variant>
        <vt:i4>173</vt:i4>
      </vt:variant>
      <vt:variant>
        <vt:i4>0</vt:i4>
      </vt:variant>
      <vt:variant>
        <vt:i4>5</vt:i4>
      </vt:variant>
      <vt:variant>
        <vt:lpwstr/>
      </vt:variant>
      <vt:variant>
        <vt:lpwstr>_Toc105863851</vt:lpwstr>
      </vt:variant>
      <vt:variant>
        <vt:i4>1638458</vt:i4>
      </vt:variant>
      <vt:variant>
        <vt:i4>167</vt:i4>
      </vt:variant>
      <vt:variant>
        <vt:i4>0</vt:i4>
      </vt:variant>
      <vt:variant>
        <vt:i4>5</vt:i4>
      </vt:variant>
      <vt:variant>
        <vt:lpwstr/>
      </vt:variant>
      <vt:variant>
        <vt:lpwstr>_Toc105863850</vt:lpwstr>
      </vt:variant>
      <vt:variant>
        <vt:i4>1572922</vt:i4>
      </vt:variant>
      <vt:variant>
        <vt:i4>161</vt:i4>
      </vt:variant>
      <vt:variant>
        <vt:i4>0</vt:i4>
      </vt:variant>
      <vt:variant>
        <vt:i4>5</vt:i4>
      </vt:variant>
      <vt:variant>
        <vt:lpwstr/>
      </vt:variant>
      <vt:variant>
        <vt:lpwstr>_Toc105863849</vt:lpwstr>
      </vt:variant>
      <vt:variant>
        <vt:i4>1376314</vt:i4>
      </vt:variant>
      <vt:variant>
        <vt:i4>152</vt:i4>
      </vt:variant>
      <vt:variant>
        <vt:i4>0</vt:i4>
      </vt:variant>
      <vt:variant>
        <vt:i4>5</vt:i4>
      </vt:variant>
      <vt:variant>
        <vt:lpwstr/>
      </vt:variant>
      <vt:variant>
        <vt:lpwstr>_Toc105863896</vt:lpwstr>
      </vt:variant>
      <vt:variant>
        <vt:i4>1376314</vt:i4>
      </vt:variant>
      <vt:variant>
        <vt:i4>146</vt:i4>
      </vt:variant>
      <vt:variant>
        <vt:i4>0</vt:i4>
      </vt:variant>
      <vt:variant>
        <vt:i4>5</vt:i4>
      </vt:variant>
      <vt:variant>
        <vt:lpwstr/>
      </vt:variant>
      <vt:variant>
        <vt:lpwstr>_Toc105863895</vt:lpwstr>
      </vt:variant>
      <vt:variant>
        <vt:i4>1376314</vt:i4>
      </vt:variant>
      <vt:variant>
        <vt:i4>140</vt:i4>
      </vt:variant>
      <vt:variant>
        <vt:i4>0</vt:i4>
      </vt:variant>
      <vt:variant>
        <vt:i4>5</vt:i4>
      </vt:variant>
      <vt:variant>
        <vt:lpwstr/>
      </vt:variant>
      <vt:variant>
        <vt:lpwstr>_Toc105863894</vt:lpwstr>
      </vt:variant>
      <vt:variant>
        <vt:i4>1376314</vt:i4>
      </vt:variant>
      <vt:variant>
        <vt:i4>134</vt:i4>
      </vt:variant>
      <vt:variant>
        <vt:i4>0</vt:i4>
      </vt:variant>
      <vt:variant>
        <vt:i4>5</vt:i4>
      </vt:variant>
      <vt:variant>
        <vt:lpwstr/>
      </vt:variant>
      <vt:variant>
        <vt:lpwstr>_Toc105863893</vt:lpwstr>
      </vt:variant>
      <vt:variant>
        <vt:i4>1376314</vt:i4>
      </vt:variant>
      <vt:variant>
        <vt:i4>128</vt:i4>
      </vt:variant>
      <vt:variant>
        <vt:i4>0</vt:i4>
      </vt:variant>
      <vt:variant>
        <vt:i4>5</vt:i4>
      </vt:variant>
      <vt:variant>
        <vt:lpwstr/>
      </vt:variant>
      <vt:variant>
        <vt:lpwstr>_Toc105863892</vt:lpwstr>
      </vt:variant>
      <vt:variant>
        <vt:i4>1376314</vt:i4>
      </vt:variant>
      <vt:variant>
        <vt:i4>122</vt:i4>
      </vt:variant>
      <vt:variant>
        <vt:i4>0</vt:i4>
      </vt:variant>
      <vt:variant>
        <vt:i4>5</vt:i4>
      </vt:variant>
      <vt:variant>
        <vt:lpwstr/>
      </vt:variant>
      <vt:variant>
        <vt:lpwstr>_Toc105863891</vt:lpwstr>
      </vt:variant>
      <vt:variant>
        <vt:i4>1376314</vt:i4>
      </vt:variant>
      <vt:variant>
        <vt:i4>116</vt:i4>
      </vt:variant>
      <vt:variant>
        <vt:i4>0</vt:i4>
      </vt:variant>
      <vt:variant>
        <vt:i4>5</vt:i4>
      </vt:variant>
      <vt:variant>
        <vt:lpwstr/>
      </vt:variant>
      <vt:variant>
        <vt:lpwstr>_Toc105863890</vt:lpwstr>
      </vt:variant>
      <vt:variant>
        <vt:i4>1310778</vt:i4>
      </vt:variant>
      <vt:variant>
        <vt:i4>110</vt:i4>
      </vt:variant>
      <vt:variant>
        <vt:i4>0</vt:i4>
      </vt:variant>
      <vt:variant>
        <vt:i4>5</vt:i4>
      </vt:variant>
      <vt:variant>
        <vt:lpwstr/>
      </vt:variant>
      <vt:variant>
        <vt:lpwstr>_Toc105863889</vt:lpwstr>
      </vt:variant>
      <vt:variant>
        <vt:i4>1310778</vt:i4>
      </vt:variant>
      <vt:variant>
        <vt:i4>104</vt:i4>
      </vt:variant>
      <vt:variant>
        <vt:i4>0</vt:i4>
      </vt:variant>
      <vt:variant>
        <vt:i4>5</vt:i4>
      </vt:variant>
      <vt:variant>
        <vt:lpwstr/>
      </vt:variant>
      <vt:variant>
        <vt:lpwstr>_Toc105863888</vt:lpwstr>
      </vt:variant>
      <vt:variant>
        <vt:i4>1310778</vt:i4>
      </vt:variant>
      <vt:variant>
        <vt:i4>98</vt:i4>
      </vt:variant>
      <vt:variant>
        <vt:i4>0</vt:i4>
      </vt:variant>
      <vt:variant>
        <vt:i4>5</vt:i4>
      </vt:variant>
      <vt:variant>
        <vt:lpwstr/>
      </vt:variant>
      <vt:variant>
        <vt:lpwstr>_Toc105863887</vt:lpwstr>
      </vt:variant>
      <vt:variant>
        <vt:i4>1310778</vt:i4>
      </vt:variant>
      <vt:variant>
        <vt:i4>92</vt:i4>
      </vt:variant>
      <vt:variant>
        <vt:i4>0</vt:i4>
      </vt:variant>
      <vt:variant>
        <vt:i4>5</vt:i4>
      </vt:variant>
      <vt:variant>
        <vt:lpwstr/>
      </vt:variant>
      <vt:variant>
        <vt:lpwstr>_Toc105863886</vt:lpwstr>
      </vt:variant>
      <vt:variant>
        <vt:i4>1310778</vt:i4>
      </vt:variant>
      <vt:variant>
        <vt:i4>86</vt:i4>
      </vt:variant>
      <vt:variant>
        <vt:i4>0</vt:i4>
      </vt:variant>
      <vt:variant>
        <vt:i4>5</vt:i4>
      </vt:variant>
      <vt:variant>
        <vt:lpwstr/>
      </vt:variant>
      <vt:variant>
        <vt:lpwstr>_Toc105863885</vt:lpwstr>
      </vt:variant>
      <vt:variant>
        <vt:i4>1310778</vt:i4>
      </vt:variant>
      <vt:variant>
        <vt:i4>80</vt:i4>
      </vt:variant>
      <vt:variant>
        <vt:i4>0</vt:i4>
      </vt:variant>
      <vt:variant>
        <vt:i4>5</vt:i4>
      </vt:variant>
      <vt:variant>
        <vt:lpwstr/>
      </vt:variant>
      <vt:variant>
        <vt:lpwstr>_Toc105863884</vt:lpwstr>
      </vt:variant>
      <vt:variant>
        <vt:i4>1310778</vt:i4>
      </vt:variant>
      <vt:variant>
        <vt:i4>74</vt:i4>
      </vt:variant>
      <vt:variant>
        <vt:i4>0</vt:i4>
      </vt:variant>
      <vt:variant>
        <vt:i4>5</vt:i4>
      </vt:variant>
      <vt:variant>
        <vt:lpwstr/>
      </vt:variant>
      <vt:variant>
        <vt:lpwstr>_Toc105863883</vt:lpwstr>
      </vt:variant>
      <vt:variant>
        <vt:i4>1310778</vt:i4>
      </vt:variant>
      <vt:variant>
        <vt:i4>68</vt:i4>
      </vt:variant>
      <vt:variant>
        <vt:i4>0</vt:i4>
      </vt:variant>
      <vt:variant>
        <vt:i4>5</vt:i4>
      </vt:variant>
      <vt:variant>
        <vt:lpwstr/>
      </vt:variant>
      <vt:variant>
        <vt:lpwstr>_Toc105863882</vt:lpwstr>
      </vt:variant>
      <vt:variant>
        <vt:i4>1310778</vt:i4>
      </vt:variant>
      <vt:variant>
        <vt:i4>62</vt:i4>
      </vt:variant>
      <vt:variant>
        <vt:i4>0</vt:i4>
      </vt:variant>
      <vt:variant>
        <vt:i4>5</vt:i4>
      </vt:variant>
      <vt:variant>
        <vt:lpwstr/>
      </vt:variant>
      <vt:variant>
        <vt:lpwstr>_Toc105863881</vt:lpwstr>
      </vt:variant>
      <vt:variant>
        <vt:i4>1310778</vt:i4>
      </vt:variant>
      <vt:variant>
        <vt:i4>56</vt:i4>
      </vt:variant>
      <vt:variant>
        <vt:i4>0</vt:i4>
      </vt:variant>
      <vt:variant>
        <vt:i4>5</vt:i4>
      </vt:variant>
      <vt:variant>
        <vt:lpwstr/>
      </vt:variant>
      <vt:variant>
        <vt:lpwstr>_Toc105863880</vt:lpwstr>
      </vt:variant>
      <vt:variant>
        <vt:i4>1769530</vt:i4>
      </vt:variant>
      <vt:variant>
        <vt:i4>50</vt:i4>
      </vt:variant>
      <vt:variant>
        <vt:i4>0</vt:i4>
      </vt:variant>
      <vt:variant>
        <vt:i4>5</vt:i4>
      </vt:variant>
      <vt:variant>
        <vt:lpwstr/>
      </vt:variant>
      <vt:variant>
        <vt:lpwstr>_Toc105863879</vt:lpwstr>
      </vt:variant>
      <vt:variant>
        <vt:i4>1769530</vt:i4>
      </vt:variant>
      <vt:variant>
        <vt:i4>44</vt:i4>
      </vt:variant>
      <vt:variant>
        <vt:i4>0</vt:i4>
      </vt:variant>
      <vt:variant>
        <vt:i4>5</vt:i4>
      </vt:variant>
      <vt:variant>
        <vt:lpwstr/>
      </vt:variant>
      <vt:variant>
        <vt:lpwstr>_Toc105863878</vt:lpwstr>
      </vt:variant>
      <vt:variant>
        <vt:i4>1769530</vt:i4>
      </vt:variant>
      <vt:variant>
        <vt:i4>38</vt:i4>
      </vt:variant>
      <vt:variant>
        <vt:i4>0</vt:i4>
      </vt:variant>
      <vt:variant>
        <vt:i4>5</vt:i4>
      </vt:variant>
      <vt:variant>
        <vt:lpwstr/>
      </vt:variant>
      <vt:variant>
        <vt:lpwstr>_Toc105863877</vt:lpwstr>
      </vt:variant>
      <vt:variant>
        <vt:i4>1769530</vt:i4>
      </vt:variant>
      <vt:variant>
        <vt:i4>32</vt:i4>
      </vt:variant>
      <vt:variant>
        <vt:i4>0</vt:i4>
      </vt:variant>
      <vt:variant>
        <vt:i4>5</vt:i4>
      </vt:variant>
      <vt:variant>
        <vt:lpwstr/>
      </vt:variant>
      <vt:variant>
        <vt:lpwstr>_Toc105863876</vt:lpwstr>
      </vt:variant>
      <vt:variant>
        <vt:i4>1769530</vt:i4>
      </vt:variant>
      <vt:variant>
        <vt:i4>26</vt:i4>
      </vt:variant>
      <vt:variant>
        <vt:i4>0</vt:i4>
      </vt:variant>
      <vt:variant>
        <vt:i4>5</vt:i4>
      </vt:variant>
      <vt:variant>
        <vt:lpwstr/>
      </vt:variant>
      <vt:variant>
        <vt:lpwstr>_Toc105863875</vt:lpwstr>
      </vt:variant>
      <vt:variant>
        <vt:i4>1769530</vt:i4>
      </vt:variant>
      <vt:variant>
        <vt:i4>20</vt:i4>
      </vt:variant>
      <vt:variant>
        <vt:i4>0</vt:i4>
      </vt:variant>
      <vt:variant>
        <vt:i4>5</vt:i4>
      </vt:variant>
      <vt:variant>
        <vt:lpwstr/>
      </vt:variant>
      <vt:variant>
        <vt:lpwstr>_Toc105863874</vt:lpwstr>
      </vt:variant>
      <vt:variant>
        <vt:i4>1769530</vt:i4>
      </vt:variant>
      <vt:variant>
        <vt:i4>14</vt:i4>
      </vt:variant>
      <vt:variant>
        <vt:i4>0</vt:i4>
      </vt:variant>
      <vt:variant>
        <vt:i4>5</vt:i4>
      </vt:variant>
      <vt:variant>
        <vt:lpwstr/>
      </vt:variant>
      <vt:variant>
        <vt:lpwstr>_Toc105863873</vt:lpwstr>
      </vt:variant>
      <vt:variant>
        <vt:i4>1769530</vt:i4>
      </vt:variant>
      <vt:variant>
        <vt:i4>8</vt:i4>
      </vt:variant>
      <vt:variant>
        <vt:i4>0</vt:i4>
      </vt:variant>
      <vt:variant>
        <vt:i4>5</vt:i4>
      </vt:variant>
      <vt:variant>
        <vt:lpwstr/>
      </vt:variant>
      <vt:variant>
        <vt:lpwstr>_Toc105863872</vt:lpwstr>
      </vt:variant>
      <vt:variant>
        <vt:i4>1769530</vt:i4>
      </vt:variant>
      <vt:variant>
        <vt:i4>2</vt:i4>
      </vt:variant>
      <vt:variant>
        <vt:i4>0</vt:i4>
      </vt:variant>
      <vt:variant>
        <vt:i4>5</vt:i4>
      </vt:variant>
      <vt:variant>
        <vt:lpwstr/>
      </vt:variant>
      <vt:variant>
        <vt:lpwstr>_Toc105863871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Jihad</dc:creator>
  <cp:keywords/>
  <cp:lastModifiedBy>Islam Jihad</cp:lastModifiedBy>
  <cp:revision>2</cp:revision>
  <cp:lastPrinted>2022-06-12T19:16:00Z</cp:lastPrinted>
  <dcterms:created xsi:type="dcterms:W3CDTF">2022-06-12T19:19:00Z</dcterms:created>
  <dcterms:modified xsi:type="dcterms:W3CDTF">2022-06-12T19:19:00Z</dcterms:modified>
</cp:coreProperties>
</file>